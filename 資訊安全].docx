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472" w:rsidP="001F1472" w:rsidRDefault="001F1472" w14:paraId="730102FF" w14:textId="340A2ED2">
      <w:pPr>
        <w:jc w:val="center"/>
      </w:pPr>
      <w:r w:rsidR="001F1472">
        <w:rPr/>
        <w:t>第</w:t>
      </w:r>
      <w:r w:rsidR="001F1472">
        <w:rPr/>
        <w:t>8</w:t>
      </w:r>
      <w:r w:rsidR="00704274">
        <w:rPr/>
        <w:t>章</w:t>
      </w:r>
    </w:p>
    <w:p w:rsidRPr="00A368E2" w:rsidR="00A368E2" w:rsidP="77D3697D" w:rsidRDefault="00A368E2" w14:paraId="4013F146" w14:textId="7D7BA0A7">
      <w:pPr>
        <w:rPr>
          <w:shd w:val="pct15" w:color="auto" w:fill="FFFFFF"/>
        </w:rPr>
      </w:pPr>
      <w:r w:rsidRPr="77D3697D" w:rsidR="00A368E2">
        <w:rPr>
          <w:shd w:val="pct15" w:color="auto" w:fill="FFFFFF"/>
        </w:rPr>
        <w:t>弱點評估與管理</w:t>
      </w:r>
    </w:p>
    <w:p w:rsidR="001F1472" w:rsidP="001F1472" w:rsidRDefault="00704274" w14:paraId="553DF8C2" w14:textId="1105208B">
      <w:r>
        <w:rPr>
          <w:rFonts w:hint="eastAsia"/>
        </w:rPr>
        <w:t>威脅弱點</w:t>
      </w:r>
    </w:p>
    <w:p w:rsidR="00704274" w:rsidP="001F1472" w:rsidRDefault="00704274" w14:paraId="76D0E476" w14:textId="3E55F707">
      <w:r>
        <w:rPr>
          <w:rFonts w:hint="eastAsia"/>
        </w:rPr>
        <w:t>零時差攻擊</w:t>
      </w:r>
    </w:p>
    <w:p w:rsidR="00770012" w:rsidP="001F1472" w:rsidRDefault="00770012" w14:paraId="018FC8DA" w14:textId="384BC93F">
      <w:r>
        <w:rPr>
          <w:rFonts w:hint="eastAsia"/>
        </w:rPr>
        <w:t>惡意程式種類</w:t>
      </w:r>
    </w:p>
    <w:p w:rsidR="00770012" w:rsidP="001F1472" w:rsidRDefault="00770012" w14:paraId="5BAE0C13" w14:textId="1BECC75E">
      <w:r>
        <w:rPr>
          <w:rFonts w:hint="eastAsia"/>
        </w:rPr>
        <w:t>電腦病毒種類</w:t>
      </w:r>
      <w:r>
        <w:t>/</w:t>
      </w:r>
      <w:r>
        <w:rPr>
          <w:rFonts w:hint="eastAsia"/>
        </w:rPr>
        <w:t>躲避監視種類</w:t>
      </w:r>
    </w:p>
    <w:p w:rsidR="00770012" w:rsidP="001F1472" w:rsidRDefault="00770012" w14:paraId="23A2C320" w14:textId="1549A24F">
      <w:r>
        <w:rPr>
          <w:rFonts w:hint="eastAsia"/>
        </w:rPr>
        <w:t>早期電腦病毒</w:t>
      </w:r>
    </w:p>
    <w:p w:rsidR="00770012" w:rsidP="001F1472" w:rsidRDefault="00F11523" w14:paraId="090F0215" w14:textId="503D3B16">
      <w:r>
        <w:rPr>
          <w:rFonts w:hint="eastAsia"/>
        </w:rPr>
        <w:t>惡意程式的種類</w:t>
      </w:r>
    </w:p>
    <w:p w:rsidR="00F11523" w:rsidP="001F1472" w:rsidRDefault="00F11523" w14:paraId="0DCEB0B4" w14:textId="7FA6B1FA">
      <w:r>
        <w:rPr>
          <w:rFonts w:hint="eastAsia"/>
        </w:rPr>
        <w:t>混和攻擊</w:t>
      </w:r>
    </w:p>
    <w:p w:rsidR="00F11523" w:rsidP="001F1472" w:rsidRDefault="00995761" w14:paraId="54C8BE45" w14:textId="78C7DD37">
      <w:r>
        <w:rPr>
          <w:rFonts w:hint="eastAsia"/>
        </w:rPr>
        <w:t>攻擊工具</w:t>
      </w:r>
      <w:r>
        <w:rPr>
          <w:rFonts w:hint="eastAsia"/>
        </w:rPr>
        <w:t>(</w:t>
      </w:r>
      <w:r>
        <w:rPr>
          <w:rFonts w:hint="eastAsia"/>
        </w:rPr>
        <w:t>特權提升</w:t>
      </w:r>
      <w:r>
        <w:rPr>
          <w:rFonts w:hint="eastAsia"/>
        </w:rPr>
        <w:t>)</w:t>
      </w:r>
    </w:p>
    <w:p w:rsidR="00995761" w:rsidP="001F1472" w:rsidRDefault="00995761" w14:paraId="5DCA569E" w14:textId="1F46E9D7">
      <w:r>
        <w:rPr>
          <w:rFonts w:hint="eastAsia"/>
        </w:rPr>
        <w:t>網際攻擊狙殺鏈</w:t>
      </w:r>
    </w:p>
    <w:p w:rsidR="00995761" w:rsidP="001F1472" w:rsidRDefault="00995761" w14:paraId="6EBF07D6" w14:textId="673FE13E">
      <w:r>
        <w:rPr>
          <w:rFonts w:hint="eastAsia"/>
        </w:rPr>
        <w:t>資訊安全防禦機制</w:t>
      </w:r>
    </w:p>
    <w:p w:rsidR="00995761" w:rsidP="001F1472" w:rsidRDefault="00995761" w14:paraId="596E48A8" w14:textId="68F4F7C8">
      <w:r>
        <w:rPr>
          <w:rFonts w:hint="eastAsia"/>
        </w:rPr>
        <w:t>惡意程式事件處理程序</w:t>
      </w:r>
    </w:p>
    <w:p w:rsidR="00995761" w:rsidP="001F1472" w:rsidRDefault="00995761" w14:paraId="65A9E638" w14:textId="4C59B612">
      <w:pPr>
        <w:rPr>
          <w:shd w:val="pct15" w:color="auto" w:fill="FFFFFF"/>
        </w:rPr>
      </w:pPr>
      <w:r w:rsidRPr="00995761">
        <w:rPr>
          <w:rFonts w:hint="eastAsia"/>
          <w:shd w:val="pct15" w:color="auto" w:fill="FFFFFF"/>
        </w:rPr>
        <w:t>加密勒索軟體攻擊</w:t>
      </w:r>
    </w:p>
    <w:p w:rsidRPr="00096832" w:rsidR="00995761" w:rsidP="001F1472" w:rsidRDefault="00995761" w14:paraId="3B097983" w14:textId="164B6F68">
      <w:r w:rsidRPr="00096832">
        <w:rPr>
          <w:rFonts w:hint="eastAsia"/>
        </w:rPr>
        <w:t>加密勒索攻擊</w:t>
      </w:r>
    </w:p>
    <w:p w:rsidR="00995761" w:rsidP="001F1472" w:rsidRDefault="002D3D81" w14:paraId="2E12171A" w14:textId="0957B80C">
      <w:r w:rsidRPr="00096832">
        <w:rPr>
          <w:rFonts w:hint="eastAsia"/>
        </w:rPr>
        <w:t>勒索軟體感染方式</w:t>
      </w:r>
    </w:p>
    <w:p w:rsidR="00096832" w:rsidP="001F1472" w:rsidRDefault="009050D7" w14:paraId="0F9B68DF" w14:textId="52E391AB">
      <w:r>
        <w:rPr>
          <w:rFonts w:hint="eastAsia"/>
        </w:rPr>
        <w:t>勒索軟體及服務</w:t>
      </w:r>
    </w:p>
    <w:p w:rsidR="009050D7" w:rsidP="001F1472" w:rsidRDefault="009050D7" w14:paraId="76B87C0F" w14:textId="532BA787">
      <w:r>
        <w:rPr>
          <w:rFonts w:hint="eastAsia"/>
        </w:rPr>
        <w:t>感染勒索後的應變措施</w:t>
      </w:r>
    </w:p>
    <w:p w:rsidR="009050D7" w:rsidP="001F1472" w:rsidRDefault="009050D7" w14:paraId="03D54393" w14:textId="3B6E173C">
      <w:pPr>
        <w:rPr>
          <w:shd w:val="pct15" w:color="auto" w:fill="FFFFFF"/>
        </w:rPr>
      </w:pPr>
      <w:r w:rsidRPr="009050D7">
        <w:rPr>
          <w:rFonts w:hint="eastAsia"/>
          <w:shd w:val="pct15" w:color="auto" w:fill="FFFFFF"/>
        </w:rPr>
        <w:t>駭客攻防</w:t>
      </w:r>
    </w:p>
    <w:p w:rsidR="009050D7" w:rsidP="001F1472" w:rsidRDefault="00F763BA" w14:paraId="4960C946" w14:textId="0E575C58">
      <w:r>
        <w:rPr>
          <w:rFonts w:hint="eastAsia"/>
        </w:rPr>
        <w:t>分類</w:t>
      </w:r>
    </w:p>
    <w:p w:rsidR="00F763BA" w:rsidP="001F1472" w:rsidRDefault="00F763BA" w14:paraId="3407B411" w14:textId="388E658B">
      <w:r>
        <w:rPr>
          <w:rFonts w:hint="eastAsia"/>
        </w:rPr>
        <w:t>階段過程</w:t>
      </w:r>
    </w:p>
    <w:p w:rsidR="00F763BA" w:rsidP="001F1472" w:rsidRDefault="00F763BA" w14:paraId="59C77511" w14:textId="6EFF81FF">
      <w:r>
        <w:rPr>
          <w:rFonts w:hint="eastAsia"/>
        </w:rPr>
        <w:t>隊伍介紹</w:t>
      </w:r>
    </w:p>
    <w:p w:rsidR="00F763BA" w:rsidP="001F1472" w:rsidRDefault="00F763BA" w14:paraId="1D82B4EB" w14:textId="5CBF967C">
      <w:pPr>
        <w:rPr>
          <w:shd w:val="pct15" w:color="auto" w:fill="FFFFFF"/>
        </w:rPr>
      </w:pPr>
      <w:r w:rsidRPr="00D440FA">
        <w:rPr>
          <w:rFonts w:hint="eastAsia"/>
          <w:shd w:val="pct15" w:color="auto" w:fill="FFFFFF"/>
        </w:rPr>
        <w:t>資訊安全備份管理</w:t>
      </w:r>
    </w:p>
    <w:p w:rsidR="00D440FA" w:rsidP="001F1472" w:rsidRDefault="00D440FA" w14:paraId="01096093" w14:textId="6C6C1AAE">
      <w:r>
        <w:rPr>
          <w:rFonts w:hint="eastAsia"/>
        </w:rPr>
        <w:t>生命週期</w:t>
      </w:r>
    </w:p>
    <w:p w:rsidR="00D440FA" w:rsidP="001F1472" w:rsidRDefault="00D440FA" w14:paraId="1B91E0EA" w14:textId="0E70E4D1">
      <w:r>
        <w:rPr>
          <w:rFonts w:hint="eastAsia"/>
        </w:rPr>
        <w:lastRenderedPageBreak/>
        <w:t>備援及層次應用</w:t>
      </w:r>
    </w:p>
    <w:p w:rsidR="00D440FA" w:rsidP="001F1472" w:rsidRDefault="00D440FA" w14:paraId="50221B52" w14:textId="73D90A3B">
      <w:r>
        <w:rPr>
          <w:rFonts w:hint="eastAsia"/>
        </w:rPr>
        <w:t>備份策略</w:t>
      </w:r>
    </w:p>
    <w:p w:rsidR="00D440FA" w:rsidP="001F1472" w:rsidRDefault="00D440FA" w14:paraId="5844CE79" w14:textId="5297FB72">
      <w:r>
        <w:rPr>
          <w:rFonts w:hint="eastAsia"/>
        </w:rPr>
        <w:t>備份計畫內容</w:t>
      </w:r>
    </w:p>
    <w:p w:rsidR="00D440FA" w:rsidP="001F1472" w:rsidRDefault="00D440FA" w14:paraId="3BDF3515" w14:textId="48003F4C">
      <w:r>
        <w:rPr>
          <w:rFonts w:hint="eastAsia"/>
        </w:rPr>
        <w:t>資料區分</w:t>
      </w:r>
    </w:p>
    <w:p w:rsidR="00D440FA" w:rsidP="001F1472" w:rsidRDefault="00D440FA" w14:paraId="4449E677" w14:textId="5BE5A1C9">
      <w:r>
        <w:rPr>
          <w:rFonts w:hint="eastAsia"/>
        </w:rPr>
        <w:t>方式與媒體</w:t>
      </w:r>
    </w:p>
    <w:p w:rsidR="00D440FA" w:rsidP="001F1472" w:rsidRDefault="00D440FA" w14:paraId="2B490D7F" w14:textId="25E26B01">
      <w:r>
        <w:rPr>
          <w:rFonts w:hint="eastAsia"/>
        </w:rPr>
        <w:t>位置模式</w:t>
      </w:r>
    </w:p>
    <w:p w:rsidR="00D440FA" w:rsidP="001F1472" w:rsidRDefault="00D440FA" w14:paraId="185C2D88" w14:textId="366D5B58">
      <w:r>
        <w:rPr>
          <w:rFonts w:hint="eastAsia"/>
        </w:rPr>
        <w:t>差異比較</w:t>
      </w:r>
    </w:p>
    <w:p w:rsidR="00D440FA" w:rsidP="001F1472" w:rsidRDefault="00D440FA" w14:paraId="29F7BD6E" w14:textId="227D6284">
      <w:r>
        <w:rPr>
          <w:rFonts w:hint="eastAsia"/>
        </w:rPr>
        <w:t>平率與保留週期</w:t>
      </w:r>
    </w:p>
    <w:p w:rsidR="00D440FA" w:rsidP="001F1472" w:rsidRDefault="00D440FA" w14:paraId="0D2B80CC" w14:textId="0029579C">
      <w:r w:rsidR="00D440FA">
        <w:rPr/>
        <w:t>工具</w:t>
      </w:r>
    </w:p>
    <w:p w:rsidR="00D93947" w:rsidP="001F1472" w:rsidRDefault="00D93947" w14:paraId="0EE1FCB9" w14:textId="6EE67DCB">
      <w:r w:rsidR="00D93947">
        <w:rPr/>
        <w:t>備份回復測試</w:t>
      </w:r>
    </w:p>
    <w:p w:rsidR="00D93947" w:rsidP="001F1472" w:rsidRDefault="00D93947" w14:paraId="641BD873" w14:textId="1FC9CB35">
      <w:pPr>
        <w:rPr>
          <w:shd w:val="pct15" w:color="auto" w:fill="FFFFFF"/>
        </w:rPr>
      </w:pPr>
      <w:r w:rsidRPr="77D3697D" w:rsidR="00D93947">
        <w:rPr>
          <w:shd w:val="pct15" w:color="auto" w:fill="FFFFFF"/>
        </w:rPr>
        <w:t>日誌管理</w:t>
      </w:r>
    </w:p>
    <w:p w:rsidR="00D93947" w:rsidP="001F1472" w:rsidRDefault="1B2275D3" w14:paraId="66E57363" w14:textId="3348A3AE">
      <w:pPr>
        <w:rPr>
          <w:ins w:author="Microsoft Word" w:date="2025-04-04T20:20:00Z" w:id="249593532"/>
        </w:rPr>
      </w:pPr>
      <w:r w:rsidR="1B2275D3">
        <w:rPr/>
        <w:t>資訊安全</w:t>
      </w:r>
      <w:r w:rsidR="00D93947">
        <w:rPr/>
        <w:t>監控維運中心</w:t>
      </w:r>
    </w:p>
    <w:p w:rsidR="00D93947" w:rsidP="001F1472" w:rsidRDefault="00D93947" w14:paraId="06922D20" w14:textId="57648DDE">
      <w:r w:rsidR="00D93947">
        <w:rPr/>
        <w:t>主要功能</w:t>
      </w:r>
    </w:p>
    <w:p w:rsidR="00D93947" w:rsidP="001F1472" w:rsidRDefault="00D93947" w14:paraId="7E201FFA" w14:textId="7DAFCF33">
      <w:r w:rsidR="00D93947">
        <w:rPr/>
        <w:t>八大習慣</w:t>
      </w:r>
    </w:p>
    <w:p w:rsidR="00D93947" w:rsidP="001F1472" w:rsidRDefault="00D93947" w14:paraId="0CB8C71E" w14:textId="082A2146">
      <w:r w:rsidR="00D93947">
        <w:rPr/>
        <w:t>事件管理</w:t>
      </w:r>
    </w:p>
    <w:p w:rsidR="00D93947" w:rsidP="001F1472" w:rsidRDefault="00D93947" w14:paraId="10B04CE8" w14:textId="36C25887">
      <w:r w:rsidR="00D93947">
        <w:rPr/>
        <w:t>異常行為</w:t>
      </w:r>
    </w:p>
    <w:p w:rsidRPr="00D93947" w:rsidR="00D93947" w:rsidP="001F1472" w:rsidRDefault="00D93947" w14:paraId="717998BB" w14:textId="4325F9FC">
      <w:pPr/>
    </w:p>
    <w:p w:rsidR="1B2275D3" w:rsidRDefault="1B2275D3" w14:paraId="64107846" w14:textId="5AA1253A">
      <w:pPr>
        <w:rPr>
          <w:rFonts w:hint="eastAsia"/>
          <w:shd w:val="pct15" w:color="auto" w:fill="FFFFFF"/>
        </w:rPr>
      </w:pPr>
    </w:p>
    <w:p w:rsidR="00D93947" w:rsidP="001F1472" w:rsidRDefault="1B2275D3" w14:paraId="1B2E75E4" w14:textId="333A20A6">
      <w:r w:rsidR="1B2275D3">
        <w:rPr/>
        <w:t>資訊安全監控中心主要功能</w:t>
      </w:r>
    </w:p>
    <w:p w:rsidR="77D3697D" w:rsidRDefault="77D3697D" w14:paraId="38FAAD6E" w14:textId="2E684ACC"/>
    <w:p w:rsidR="77D3697D" w:rsidRDefault="77D3697D" w14:paraId="424A8370" w14:textId="5D6BB8C9"/>
    <w:p w:rsidR="77D3697D" w:rsidRDefault="77D3697D" w14:paraId="3B5E111F" w14:textId="045FF4D3"/>
    <w:sectPr w:rsidR="00D93947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96832"/>
    <w:rsid w:val="000C4128"/>
    <w:rsid w:val="001F1472"/>
    <w:rsid w:val="002D3D81"/>
    <w:rsid w:val="00525822"/>
    <w:rsid w:val="005B75A6"/>
    <w:rsid w:val="00704274"/>
    <w:rsid w:val="00770012"/>
    <w:rsid w:val="009050D7"/>
    <w:rsid w:val="00995761"/>
    <w:rsid w:val="00A368E2"/>
    <w:rsid w:val="00CA6B53"/>
    <w:rsid w:val="00D440FA"/>
    <w:rsid w:val="00D93947"/>
    <w:rsid w:val="00EC47ED"/>
    <w:rsid w:val="00F00C87"/>
    <w:rsid w:val="00F02E61"/>
    <w:rsid w:val="00F11523"/>
    <w:rsid w:val="00F763BA"/>
    <w:rsid w:val="1B2275D3"/>
    <w:rsid w:val="3D2621AA"/>
    <w:rsid w:val="3DF208E5"/>
    <w:rsid w:val="5977D410"/>
    <w:rsid w:val="749A5BFB"/>
    <w:rsid w:val="77D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804D"/>
  <w15:chartTrackingRefBased/>
  <w15:docId w15:val="{04D7A329-1C2A-4C9B-9F66-0A3B79B8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="100" w:leftChars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="200" w:leftChars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="300" w:leftChars="30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標題 1 字元"/>
    <w:basedOn w:val="a0"/>
    <w:link w:val="1"/>
    <w:uiPriority w:val="9"/>
    <w:rsid w:val="00F00C87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20" w:customStyle="1">
    <w:name w:val="標題 2 字元"/>
    <w:basedOn w:val="a0"/>
    <w:link w:val="2"/>
    <w:uiPriority w:val="9"/>
    <w:semiHidden/>
    <w:rsid w:val="00F00C8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30" w:customStyle="1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styleId="40" w:customStyle="1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50" w:customStyle="1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styleId="60" w:customStyle="1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styleId="70" w:customStyle="1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styleId="80" w:customStyle="1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styleId="90" w:customStyle="1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標題 字元"/>
    <w:basedOn w:val="a0"/>
    <w:link w:val="a3"/>
    <w:uiPriority w:val="10"/>
    <w:rsid w:val="00F00C8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副標題 字元"/>
    <w:basedOn w:val="a0"/>
    <w:link w:val="a5"/>
    <w:uiPriority w:val="11"/>
    <w:rsid w:val="00F00C87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lishine shao</dc:creator>
  <keywords/>
  <dc:description/>
  <lastModifiedBy>Guest User</lastModifiedBy>
  <revision>15</revision>
  <lastPrinted>2025-04-04T11:45:00.0000000Z</lastPrinted>
  <dcterms:created xsi:type="dcterms:W3CDTF">2025-04-04T11:45:00.0000000Z</dcterms:created>
  <dcterms:modified xsi:type="dcterms:W3CDTF">2025-04-04T12:21:35.6797516Z</dcterms:modified>
</coreProperties>
</file>