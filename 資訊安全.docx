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102FF" w14:textId="0C7C801C" w:rsidR="001F1472" w:rsidRPr="002A0D1E" w:rsidRDefault="001F1472" w:rsidP="005865E5">
      <w:pPr>
        <w:jc w:val="center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</w:rPr>
        <w:t>第8</w:t>
      </w:r>
      <w:r w:rsidR="00704274" w:rsidRPr="002A0D1E">
        <w:rPr>
          <w:rFonts w:ascii="標楷體" w:eastAsia="標楷體" w:hAnsi="標楷體" w:hint="eastAsia"/>
        </w:rPr>
        <w:t>章</w:t>
      </w:r>
    </w:p>
    <w:p w14:paraId="4785FD81" w14:textId="0198A305" w:rsidR="00E1093C" w:rsidRPr="002A0D1E" w:rsidRDefault="00E1093C" w:rsidP="005865E5">
      <w:pPr>
        <w:ind w:left="360"/>
        <w:jc w:val="both"/>
        <w:rPr>
          <w:rFonts w:ascii="標楷體" w:eastAsia="標楷體" w:hAnsi="標楷體"/>
        </w:rPr>
      </w:pPr>
      <w:r w:rsidRPr="002A0D1E">
        <w:rPr>
          <w:rFonts w:ascii="標楷體" w:eastAsia="標楷體" w:hAnsi="標楷體" w:hint="eastAsia"/>
          <w:color w:val="7030A0"/>
        </w:rPr>
        <w:t>弱點評估與管理</w:t>
      </w:r>
    </w:p>
    <w:p w14:paraId="72C1E5EB" w14:textId="56F0C6B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公開蒐集</w:t>
      </w:r>
    </w:p>
    <w:p w14:paraId="684271A0" w14:textId="3940482C" w:rsidR="009A67EC" w:rsidRPr="004E6CC4" w:rsidRDefault="009A67E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多來自媒體，網路社群</w:t>
      </w:r>
      <w:r w:rsidR="00DA7413" w:rsidRPr="004E6CC4">
        <w:rPr>
          <w:rFonts w:ascii="標楷體" w:eastAsia="標楷體" w:hAnsi="標楷體" w:hint="eastAsia"/>
        </w:rPr>
        <w:t>，公開社群，觀察報告，專業學術活動，深度網路。</w:t>
      </w:r>
    </w:p>
    <w:p w14:paraId="36DE6B58" w14:textId="1CA39BD8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蒐集技巧</w:t>
      </w:r>
    </w:p>
    <w:p w14:paraId="70B4EDC7" w14:textId="61A259B9" w:rsidR="00F1761D" w:rsidRPr="004E6CC4" w:rsidRDefault="00DA741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證書透明度(</w:t>
      </w:r>
      <w:r w:rsidRPr="004E6CC4">
        <w:rPr>
          <w:rFonts w:ascii="標楷體" w:eastAsia="標楷體" w:hAnsi="標楷體"/>
        </w:rPr>
        <w:t>certificate Transparency</w:t>
      </w:r>
      <w:r w:rsidRPr="004E6CC4">
        <w:rPr>
          <w:rFonts w:ascii="標楷體" w:eastAsia="標楷體" w:hAnsi="標楷體" w:hint="eastAsia"/>
        </w:rPr>
        <w:t>，CT)</w:t>
      </w:r>
      <w:r w:rsidR="00EA3570" w:rsidRPr="004E6CC4">
        <w:rPr>
          <w:rFonts w:ascii="標楷體" w:eastAsia="標楷體" w:hAnsi="標楷體"/>
        </w:rPr>
        <w:t>;</w:t>
      </w:r>
      <w:proofErr w:type="spellStart"/>
      <w:r w:rsidR="00CD5AAC" w:rsidRPr="004E6CC4">
        <w:rPr>
          <w:rFonts w:ascii="標楷體" w:eastAsia="標楷體" w:hAnsi="標楷體" w:hint="eastAsia"/>
        </w:rPr>
        <w:t>C</w:t>
      </w:r>
      <w:r w:rsidR="00CD5AAC" w:rsidRPr="004E6CC4">
        <w:rPr>
          <w:rFonts w:ascii="標楷體" w:eastAsia="標楷體" w:hAnsi="標楷體"/>
        </w:rPr>
        <w:t>ensys</w:t>
      </w:r>
      <w:proofErr w:type="spellEnd"/>
      <w:r w:rsidR="00CD5AAC" w:rsidRPr="004E6CC4">
        <w:rPr>
          <w:rFonts w:ascii="標楷體" w:eastAsia="標楷體" w:hAnsi="標楷體"/>
        </w:rPr>
        <w:t xml:space="preserve"> ;</w:t>
      </w:r>
      <w:r w:rsidR="00322386" w:rsidRPr="004E6CC4">
        <w:rPr>
          <w:rFonts w:ascii="標楷體" w:eastAsia="標楷體" w:hAnsi="標楷體"/>
        </w:rPr>
        <w:t xml:space="preserve"> </w:t>
      </w:r>
      <w:r w:rsidR="00322386" w:rsidRPr="004E6CC4">
        <w:rPr>
          <w:rFonts w:ascii="標楷體" w:eastAsia="標楷體" w:hAnsi="標楷體" w:hint="eastAsia"/>
        </w:rPr>
        <w:t>內容安全政策(</w:t>
      </w:r>
      <w:r w:rsidR="002063DA" w:rsidRPr="004E6CC4">
        <w:rPr>
          <w:rFonts w:ascii="標楷體" w:eastAsia="標楷體" w:hAnsi="標楷體"/>
        </w:rPr>
        <w:t xml:space="preserve">Content Security Policy </w:t>
      </w:r>
      <w:r w:rsidR="002063DA" w:rsidRPr="004E6CC4">
        <w:rPr>
          <w:rFonts w:ascii="標楷體" w:eastAsia="標楷體" w:hAnsi="標楷體" w:hint="eastAsia"/>
        </w:rPr>
        <w:t>，C</w:t>
      </w:r>
      <w:r w:rsidR="002063DA" w:rsidRPr="004E6CC4">
        <w:rPr>
          <w:rFonts w:ascii="標楷體" w:eastAsia="標楷體" w:hAnsi="標楷體"/>
        </w:rPr>
        <w:t>SP</w:t>
      </w:r>
      <w:r w:rsidR="00322386" w:rsidRPr="004E6CC4">
        <w:rPr>
          <w:rFonts w:ascii="標楷體" w:eastAsia="標楷體" w:hAnsi="標楷體" w:hint="eastAsia"/>
        </w:rPr>
        <w:t>)</w:t>
      </w:r>
      <w:r w:rsidR="00F1761D" w:rsidRPr="004E6CC4">
        <w:rPr>
          <w:rFonts w:ascii="標楷體" w:eastAsia="標楷體" w:hAnsi="標楷體"/>
        </w:rPr>
        <w:t>; WHOIS</w:t>
      </w:r>
      <w:r w:rsidR="00F1761D" w:rsidRPr="004E6CC4">
        <w:rPr>
          <w:rFonts w:ascii="標楷體" w:eastAsia="標楷體" w:hAnsi="標楷體" w:hint="eastAsia"/>
        </w:rPr>
        <w:t>服務</w:t>
      </w:r>
      <w:r w:rsidR="00F1761D" w:rsidRPr="004E6CC4">
        <w:rPr>
          <w:rFonts w:ascii="標楷體" w:eastAsia="標楷體" w:hAnsi="標楷體"/>
        </w:rPr>
        <w:t>; 自治系統(AS);</w:t>
      </w:r>
    </w:p>
    <w:p w14:paraId="1A3884B4" w14:textId="46CBC1A9" w:rsidR="00E1093C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Google hacking</w:t>
      </w:r>
    </w:p>
    <w:p w14:paraId="12760A17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常用指</w:t>
      </w:r>
      <w:r w:rsidR="004950F3" w:rsidRPr="004E6CC4">
        <w:rPr>
          <w:rFonts w:ascii="標楷體" w:eastAsia="標楷體" w:hAnsi="標楷體" w:hint="eastAsia"/>
        </w:rPr>
        <w:t>令:</w:t>
      </w:r>
    </w:p>
    <w:p w14:paraId="71CE4E92" w14:textId="77777777" w:rsidR="004950F3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proofErr w:type="spellStart"/>
      <w:proofErr w:type="gramStart"/>
      <w:r w:rsidRPr="004E6CC4">
        <w:rPr>
          <w:rFonts w:ascii="標楷體" w:eastAsia="標楷體" w:hAnsi="標楷體"/>
          <w:color w:val="0070C0"/>
        </w:rPr>
        <w:t>intext,intitle</w:t>
      </w:r>
      <w:proofErr w:type="gramEnd"/>
      <w:r w:rsidRPr="004E6CC4">
        <w:rPr>
          <w:rFonts w:ascii="標楷體" w:eastAsia="標楷體" w:hAnsi="標楷體"/>
          <w:color w:val="0070C0"/>
        </w:rPr>
        <w:t>,cache,define,filetype,info,related,inurl,site</w:t>
      </w:r>
      <w:proofErr w:type="spellEnd"/>
      <w:r w:rsidRPr="004E6CC4">
        <w:rPr>
          <w:rFonts w:ascii="標楷體" w:eastAsia="標楷體" w:hAnsi="標楷體"/>
        </w:rPr>
        <w:t>;</w:t>
      </w:r>
      <w:r w:rsidRPr="004E6CC4">
        <w:rPr>
          <w:rFonts w:ascii="標楷體" w:eastAsia="標楷體" w:hAnsi="標楷體" w:hint="eastAsia"/>
        </w:rPr>
        <w:t xml:space="preserve"> </w:t>
      </w:r>
    </w:p>
    <w:p w14:paraId="7D02BF4E" w14:textId="556DD697" w:rsidR="00A21937" w:rsidRPr="004E6CC4" w:rsidRDefault="00A2193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 xml:space="preserve">搜尋引擎 </w:t>
      </w:r>
      <w:r w:rsidRPr="004E6CC4">
        <w:rPr>
          <w:rFonts w:ascii="標楷體" w:eastAsia="標楷體" w:hAnsi="標楷體"/>
        </w:rPr>
        <w:t>Bing &amp; Shodan;</w:t>
      </w:r>
    </w:p>
    <w:p w14:paraId="7C9BE8AA" w14:textId="77777777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公共漏洞與暴露</w:t>
      </w:r>
    </w:p>
    <w:p w14:paraId="7B069CD1" w14:textId="6E99A148" w:rsidR="00E1093C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/>
        </w:rPr>
        <w:t>(CVE)</w:t>
      </w:r>
      <w:r w:rsidR="00A21937" w:rsidRPr="004E6CC4">
        <w:rPr>
          <w:rFonts w:ascii="標楷體" w:eastAsia="標楷體" w:hAnsi="標楷體"/>
        </w:rPr>
        <w:t xml:space="preserve">Common Vulnerabilities and Exposures </w:t>
      </w:r>
      <w:proofErr w:type="gramStart"/>
      <w:r w:rsidR="00A21937" w:rsidRPr="004E6CC4">
        <w:rPr>
          <w:rFonts w:ascii="標楷體" w:eastAsia="標楷體" w:hAnsi="標楷體" w:hint="eastAsia"/>
        </w:rPr>
        <w:t>有資安資料庫</w:t>
      </w:r>
      <w:proofErr w:type="gramEnd"/>
      <w:r w:rsidR="00A21937" w:rsidRPr="004E6CC4">
        <w:rPr>
          <w:rFonts w:ascii="標楷體" w:eastAsia="標楷體" w:hAnsi="標楷體" w:hint="eastAsia"/>
        </w:rPr>
        <w:t>專門蒐集漏洞</w:t>
      </w:r>
    </w:p>
    <w:p w14:paraId="5C4005DB" w14:textId="5ADB4F5C" w:rsidR="00A21937" w:rsidRPr="004E6CC4" w:rsidRDefault="00E1093C" w:rsidP="005865E5">
      <w:pPr>
        <w:pStyle w:val="a9"/>
        <w:numPr>
          <w:ilvl w:val="0"/>
          <w:numId w:val="19"/>
        </w:numPr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評鑑系統</w:t>
      </w:r>
    </w:p>
    <w:p w14:paraId="4C3CCD68" w14:textId="08070C53" w:rsidR="005D72D6" w:rsidRPr="004E6CC4" w:rsidRDefault="00E1093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(CVSS)</w:t>
      </w:r>
      <w:r w:rsidR="00A21937" w:rsidRPr="004E6CC4">
        <w:rPr>
          <w:rFonts w:ascii="標楷體" w:eastAsia="標楷體" w:hAnsi="標楷體" w:hint="eastAsia"/>
        </w:rPr>
        <w:t>C</w:t>
      </w:r>
      <w:r w:rsidR="00A21937" w:rsidRPr="004E6CC4">
        <w:rPr>
          <w:rFonts w:ascii="標楷體" w:eastAsia="標楷體" w:hAnsi="標楷體"/>
        </w:rPr>
        <w:t>ommon Vulnerability Scoring System</w:t>
      </w:r>
    </w:p>
    <w:p w14:paraId="671D0D4D" w14:textId="0D9946C6" w:rsidR="00E1093C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  <w:shd w:val="pct15" w:color="auto" w:fill="FFFFFF"/>
        </w:rPr>
      </w:pPr>
      <w:r w:rsidRPr="004E6CC4">
        <w:rPr>
          <w:rFonts w:ascii="標楷體" w:eastAsia="標楷體" w:hAnsi="標楷體" w:hint="eastAsia"/>
        </w:rPr>
        <w:t>運用數學方程式判定某特定網路是否安全</w:t>
      </w:r>
    </w:p>
    <w:p w14:paraId="4013F146" w14:textId="570B87B4" w:rsidR="00A368E2" w:rsidRPr="00047556" w:rsidRDefault="00F00AF2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惡意程式種類與防護</w:t>
      </w:r>
    </w:p>
    <w:p w14:paraId="0F5C4B96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威脅弱點</w:t>
      </w:r>
    </w:p>
    <w:p w14:paraId="21504696" w14:textId="7DE683D4" w:rsidR="00B422AE" w:rsidRPr="004E6CC4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威脅(threat)</w:t>
      </w:r>
      <w:r w:rsidRPr="004E6CC4">
        <w:rPr>
          <w:rFonts w:ascii="標楷體" w:eastAsia="標楷體" w:hAnsi="標楷體" w:hint="eastAsia"/>
        </w:rPr>
        <w:t>弱點(</w:t>
      </w:r>
      <w:r w:rsidRPr="004E6CC4">
        <w:rPr>
          <w:rFonts w:ascii="標楷體" w:eastAsia="標楷體" w:hAnsi="標楷體"/>
        </w:rPr>
        <w:t>vulnerability)</w:t>
      </w:r>
      <w:r w:rsidRPr="004E6CC4">
        <w:rPr>
          <w:rFonts w:ascii="標楷體" w:eastAsia="標楷體" w:hAnsi="標楷體" w:hint="eastAsia"/>
        </w:rPr>
        <w:t>:存在的弱點本身不會造成傷害，必須是攻擊才算威脅</w:t>
      </w:r>
    </w:p>
    <w:p w14:paraId="4A353563" w14:textId="77777777" w:rsidR="00B422AE" w:rsidRPr="004E6CC4" w:rsidRDefault="00704274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零時差攻擊</w:t>
      </w:r>
    </w:p>
    <w:p w14:paraId="6F60102B" w14:textId="429F57B8" w:rsidR="00B422AE" w:rsidRPr="004E6CC4" w:rsidRDefault="00A5674D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0" behindDoc="1" locked="0" layoutInCell="1" allowOverlap="1" wp14:anchorId="5F778C8E" wp14:editId="25DB3FA8">
            <wp:simplePos x="0" y="0"/>
            <wp:positionH relativeFrom="margin">
              <wp:align>right</wp:align>
            </wp:positionH>
            <wp:positionV relativeFrom="paragraph">
              <wp:posOffset>299857</wp:posOffset>
            </wp:positionV>
            <wp:extent cx="1710994" cy="1009787"/>
            <wp:effectExtent l="0" t="0" r="381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994" cy="10097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22AE" w:rsidRPr="004E6CC4">
        <w:rPr>
          <w:rFonts w:ascii="標楷體" w:eastAsia="標楷體" w:hAnsi="標楷體"/>
        </w:rPr>
        <w:t xml:space="preserve">(Zero-day </w:t>
      </w:r>
      <w:proofErr w:type="spellStart"/>
      <w:r w:rsidR="00B422AE" w:rsidRPr="004E6CC4">
        <w:rPr>
          <w:rFonts w:ascii="標楷體" w:eastAsia="標楷體" w:hAnsi="標楷體"/>
        </w:rPr>
        <w:t>Attaack</w:t>
      </w:r>
      <w:proofErr w:type="spellEnd"/>
      <w:r w:rsidR="00B422AE" w:rsidRPr="004E6CC4">
        <w:rPr>
          <w:rFonts w:ascii="標楷體" w:eastAsia="標楷體" w:hAnsi="標楷體"/>
        </w:rPr>
        <w:t xml:space="preserve"> 0-day):</w:t>
      </w:r>
      <w:r w:rsidR="00B422AE" w:rsidRPr="004E6CC4">
        <w:rPr>
          <w:rFonts w:ascii="標楷體" w:eastAsia="標楷體" w:hAnsi="標楷體" w:hint="eastAsia"/>
        </w:rPr>
        <w:t>無法被漏洞工具偵測掃描，並在發布的第一時間攻擊</w:t>
      </w:r>
    </w:p>
    <w:p w14:paraId="018FC8DA" w14:textId="384BC93F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惡意程式種類</w:t>
      </w:r>
    </w:p>
    <w:p w14:paraId="7E58CE55" w14:textId="6CBDD083" w:rsidR="005865E5" w:rsidRPr="005865E5" w:rsidRDefault="00B422A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病毒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蠕蟲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木馬</w:t>
      </w:r>
      <w:r w:rsidR="00971A83" w:rsidRPr="004E6CC4">
        <w:rPr>
          <w:rFonts w:ascii="標楷體" w:eastAsia="標楷體" w:hAnsi="標楷體" w:hint="eastAsia"/>
        </w:rPr>
        <w:t>程式</w:t>
      </w:r>
      <w:r w:rsidR="005865E5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釣魚</w:t>
      </w:r>
      <w:r w:rsidR="00971A83" w:rsidRPr="004E6CC4">
        <w:rPr>
          <w:rFonts w:ascii="標楷體" w:eastAsia="標楷體" w:hAnsi="標楷體" w:hint="eastAsia"/>
        </w:rPr>
        <w:t>網頁</w:t>
      </w:r>
      <w:r w:rsidR="005865E5" w:rsidRPr="004E6CC4">
        <w:rPr>
          <w:rFonts w:ascii="標楷體" w:eastAsia="標楷體" w:hAnsi="標楷體"/>
        </w:rPr>
        <w:t>、</w:t>
      </w:r>
      <w:r w:rsidR="00971A83" w:rsidRPr="004E6CC4">
        <w:rPr>
          <w:rFonts w:ascii="標楷體" w:eastAsia="標楷體" w:hAnsi="標楷體" w:hint="eastAsia"/>
        </w:rPr>
        <w:t>間諜軟體</w:t>
      </w:r>
      <w:r w:rsidR="005865E5">
        <w:rPr>
          <w:rFonts w:ascii="標楷體" w:eastAsia="標楷體" w:hAnsi="標楷體" w:hint="eastAsia"/>
        </w:rPr>
        <w:t>。</w:t>
      </w:r>
    </w:p>
    <w:p w14:paraId="5BAE0C13" w14:textId="1BECC75E" w:rsidR="00770012" w:rsidRPr="004E6CC4" w:rsidRDefault="00770012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電腦病毒種類</w:t>
      </w:r>
      <w:r w:rsidRPr="004E6CC4">
        <w:rPr>
          <w:rFonts w:ascii="標楷體" w:eastAsia="標楷體" w:hAnsi="標楷體"/>
        </w:rPr>
        <w:t>/</w:t>
      </w:r>
      <w:r w:rsidRPr="004E6CC4">
        <w:rPr>
          <w:rFonts w:ascii="標楷體" w:eastAsia="標楷體" w:hAnsi="標楷體" w:hint="eastAsia"/>
        </w:rPr>
        <w:t>躲避監視種類</w:t>
      </w:r>
    </w:p>
    <w:p w14:paraId="090F0215" w14:textId="3C577D70" w:rsidR="00770012" w:rsidRPr="0058310E" w:rsidRDefault="00971A8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複合型病毒(</w:t>
      </w:r>
      <w:r w:rsidR="000316DC" w:rsidRPr="004E6CC4">
        <w:rPr>
          <w:rFonts w:ascii="標楷體" w:eastAsia="標楷體" w:hAnsi="標楷體"/>
        </w:rPr>
        <w:t>multipartite virus</w:t>
      </w:r>
      <w:r w:rsidRPr="004E6CC4">
        <w:rPr>
          <w:rFonts w:ascii="標楷體" w:eastAsia="標楷體" w:hAnsi="標楷體" w:hint="eastAsia"/>
        </w:rPr>
        <w:t>)</w:t>
      </w:r>
      <w:r w:rsidR="47F3CBE9"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 w:hint="eastAsia"/>
        </w:rPr>
        <w:t>巨集病毒</w:t>
      </w:r>
      <w:r w:rsidR="000260ED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macro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反防毒病毒(</w:t>
      </w:r>
      <w:proofErr w:type="spellStart"/>
      <w:r w:rsidR="000316DC" w:rsidRPr="004E6CC4">
        <w:rPr>
          <w:rFonts w:ascii="標楷體" w:eastAsia="標楷體" w:hAnsi="標楷體"/>
        </w:rPr>
        <w:t>retrovirs</w:t>
      </w:r>
      <w:proofErr w:type="spellEnd"/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千面人病毒(</w:t>
      </w:r>
      <w:r w:rsidR="000316DC" w:rsidRPr="004E6CC4">
        <w:rPr>
          <w:rFonts w:ascii="標楷體" w:eastAsia="標楷體" w:hAnsi="標楷體"/>
        </w:rPr>
        <w:t>polymorphic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隱藏型病毒(</w:t>
      </w:r>
      <w:r w:rsidR="000316DC" w:rsidRPr="004E6CC4">
        <w:rPr>
          <w:rFonts w:ascii="標楷體" w:eastAsia="標楷體" w:hAnsi="標楷體"/>
        </w:rPr>
        <w:t>stealth virus</w:t>
      </w:r>
      <w:r w:rsidR="000260ED" w:rsidRPr="004E6CC4">
        <w:rPr>
          <w:rFonts w:ascii="標楷體" w:eastAsia="標楷體" w:hAnsi="標楷體" w:hint="eastAsia"/>
        </w:rPr>
        <w:t>)</w:t>
      </w:r>
      <w:r w:rsidR="5A22C6AD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變體(</w:t>
      </w:r>
      <w:r w:rsidR="000316DC" w:rsidRPr="004E6CC4">
        <w:rPr>
          <w:rFonts w:ascii="標楷體" w:eastAsia="標楷體" w:hAnsi="標楷體"/>
        </w:rPr>
        <w:t>metamorphism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r w:rsidR="000260ED" w:rsidRPr="004E6CC4">
        <w:rPr>
          <w:rFonts w:ascii="標楷體" w:eastAsia="標楷體" w:hAnsi="標楷體" w:hint="eastAsia"/>
        </w:rPr>
        <w:t>通道(</w:t>
      </w:r>
      <w:r w:rsidR="000316DC" w:rsidRPr="004E6CC4">
        <w:rPr>
          <w:rFonts w:ascii="標楷體" w:eastAsia="標楷體" w:hAnsi="標楷體"/>
        </w:rPr>
        <w:t>tunneling</w:t>
      </w:r>
      <w:r w:rsidR="000260ED" w:rsidRPr="004E6CC4">
        <w:rPr>
          <w:rFonts w:ascii="標楷體" w:eastAsia="標楷體" w:hAnsi="標楷體" w:hint="eastAsia"/>
        </w:rPr>
        <w:t>)</w:t>
      </w:r>
      <w:r w:rsidR="2FC2791A" w:rsidRPr="004E6CC4">
        <w:rPr>
          <w:rFonts w:ascii="標楷體" w:eastAsia="標楷體" w:hAnsi="標楷體"/>
        </w:rPr>
        <w:t>、</w:t>
      </w:r>
      <w:proofErr w:type="gramStart"/>
      <w:r w:rsidR="000260ED" w:rsidRPr="004E6CC4">
        <w:rPr>
          <w:rFonts w:ascii="標楷體" w:eastAsia="標楷體" w:hAnsi="標楷體" w:hint="eastAsia"/>
        </w:rPr>
        <w:t>加殼病毒</w:t>
      </w:r>
      <w:proofErr w:type="gramEnd"/>
      <w:r w:rsidR="000316DC" w:rsidRPr="004E6CC4">
        <w:rPr>
          <w:rFonts w:ascii="標楷體" w:eastAsia="標楷體" w:hAnsi="標楷體" w:hint="eastAsia"/>
        </w:rPr>
        <w:t>(</w:t>
      </w:r>
      <w:r w:rsidR="000316DC" w:rsidRPr="004E6CC4">
        <w:rPr>
          <w:rFonts w:ascii="標楷體" w:eastAsia="標楷體" w:hAnsi="標楷體"/>
        </w:rPr>
        <w:t>armored virus</w:t>
      </w:r>
      <w:r w:rsidR="000316DC" w:rsidRPr="004E6CC4">
        <w:rPr>
          <w:rFonts w:ascii="標楷體" w:eastAsia="標楷體" w:hAnsi="標楷體" w:hint="eastAsia"/>
        </w:rPr>
        <w:t>)</w:t>
      </w:r>
      <w:r w:rsidR="13D755A7" w:rsidRPr="004E6CC4">
        <w:rPr>
          <w:rFonts w:ascii="標楷體" w:eastAsia="標楷體" w:hAnsi="標楷體"/>
        </w:rPr>
        <w:t>、</w:t>
      </w:r>
      <w:proofErr w:type="gramStart"/>
      <w:r w:rsidR="000316DC" w:rsidRPr="0058310E">
        <w:rPr>
          <w:rFonts w:ascii="標楷體" w:eastAsia="標楷體" w:hAnsi="標楷體" w:hint="eastAsia"/>
        </w:rPr>
        <w:t>噬菌病毒</w:t>
      </w:r>
      <w:proofErr w:type="gramEnd"/>
      <w:r w:rsidR="000316DC" w:rsidRPr="0058310E">
        <w:rPr>
          <w:rFonts w:ascii="標楷體" w:eastAsia="標楷體" w:hAnsi="標楷體" w:hint="eastAsia"/>
        </w:rPr>
        <w:t>(</w:t>
      </w:r>
      <w:r w:rsidR="000316DC" w:rsidRPr="0058310E">
        <w:rPr>
          <w:rFonts w:ascii="標楷體" w:eastAsia="標楷體" w:hAnsi="標楷體"/>
        </w:rPr>
        <w:t>phage virus</w:t>
      </w:r>
      <w:r w:rsidR="000316DC" w:rsidRPr="0058310E">
        <w:rPr>
          <w:rFonts w:ascii="標楷體" w:eastAsia="標楷體" w:hAnsi="標楷體" w:hint="eastAsia"/>
        </w:rPr>
        <w:t>)</w:t>
      </w:r>
      <w:r w:rsidR="13D755A7" w:rsidRPr="0058310E">
        <w:rPr>
          <w:rFonts w:ascii="標楷體" w:eastAsia="標楷體" w:hAnsi="標楷體"/>
        </w:rPr>
        <w:t>、</w:t>
      </w:r>
      <w:r w:rsidR="000316DC" w:rsidRPr="0058310E">
        <w:rPr>
          <w:rFonts w:ascii="標楷體" w:eastAsia="標楷體" w:hAnsi="標楷體" w:hint="eastAsia"/>
        </w:rPr>
        <w:t>同伴病毒(</w:t>
      </w:r>
      <w:r w:rsidR="000316DC" w:rsidRPr="0058310E">
        <w:rPr>
          <w:rFonts w:ascii="標楷體" w:eastAsia="標楷體" w:hAnsi="標楷體"/>
        </w:rPr>
        <w:t>companion virus</w:t>
      </w:r>
      <w:r w:rsidR="000316DC" w:rsidRPr="0058310E">
        <w:rPr>
          <w:rFonts w:ascii="標楷體" w:eastAsia="標楷體" w:hAnsi="標楷體" w:hint="eastAsia"/>
        </w:rPr>
        <w:t>)</w:t>
      </w:r>
    </w:p>
    <w:p w14:paraId="0DCEB0B4" w14:textId="4E35A984" w:rsidR="00F11523" w:rsidRPr="004E6CC4" w:rsidRDefault="00F11523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混和攻擊</w:t>
      </w:r>
      <w:r w:rsidR="000316DC" w:rsidRPr="004E6CC4">
        <w:rPr>
          <w:rFonts w:ascii="標楷體" w:eastAsia="標楷體" w:hAnsi="標楷體"/>
        </w:rPr>
        <w:t>(blended attack)</w:t>
      </w:r>
    </w:p>
    <w:p w14:paraId="6A3172A8" w14:textId="00CFF53E" w:rsidR="000316DC" w:rsidRPr="004E6CC4" w:rsidRDefault="000316D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電子郵件，視窗的分享資源，網站伺服器，網站客戶端 (IM</w:t>
      </w:r>
      <w:r w:rsidRPr="004E6CC4">
        <w:rPr>
          <w:rFonts w:ascii="標楷體" w:eastAsia="標楷體" w:hAnsi="標楷體"/>
        </w:rPr>
        <w:t>，P2P</w:t>
      </w:r>
      <w:r w:rsidRPr="004E6CC4">
        <w:rPr>
          <w:rFonts w:ascii="標楷體" w:eastAsia="標楷體" w:hAnsi="標楷體" w:hint="eastAsia"/>
        </w:rPr>
        <w:t>)</w:t>
      </w:r>
    </w:p>
    <w:p w14:paraId="54C8BE45" w14:textId="4B3F9DB5" w:rsidR="00F11523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lastRenderedPageBreak/>
        <w:t>攻擊工具(特權提升)</w:t>
      </w:r>
      <w:r w:rsidR="00656452" w:rsidRPr="004E6CC4">
        <w:rPr>
          <w:rFonts w:ascii="標楷體" w:eastAsia="標楷體" w:hAnsi="標楷體" w:hint="eastAsia"/>
        </w:rPr>
        <w:t>(</w:t>
      </w:r>
      <w:r w:rsidR="00120D23" w:rsidRPr="004E6CC4">
        <w:rPr>
          <w:rFonts w:ascii="標楷體" w:eastAsia="標楷體" w:hAnsi="標楷體"/>
        </w:rPr>
        <w:t>Privilege Escalation</w:t>
      </w:r>
      <w:r w:rsidR="00656452" w:rsidRPr="004E6CC4">
        <w:rPr>
          <w:rFonts w:ascii="標楷體" w:eastAsia="標楷體" w:hAnsi="標楷體" w:hint="eastAsia"/>
        </w:rPr>
        <w:t>)</w:t>
      </w:r>
    </w:p>
    <w:p w14:paraId="1F3E7F89" w14:textId="47ED64A0" w:rsidR="000316DC" w:rsidRPr="004E6CC4" w:rsidRDefault="000316DC" w:rsidP="00B55C3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攻擊工具(</w:t>
      </w:r>
      <w:r w:rsidR="00D16B82" w:rsidRPr="004E6CC4">
        <w:rPr>
          <w:rFonts w:ascii="標楷體" w:eastAsia="標楷體" w:hAnsi="標楷體"/>
        </w:rPr>
        <w:t>attacker tools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後門程式(</w:t>
      </w:r>
      <w:r w:rsidR="00D16B82" w:rsidRPr="004E6CC4">
        <w:rPr>
          <w:rFonts w:ascii="標楷體" w:eastAsia="標楷體" w:hAnsi="標楷體"/>
        </w:rPr>
        <w:t>backdoor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D16B82" w:rsidRPr="004E6CC4">
        <w:rPr>
          <w:rFonts w:ascii="標楷體" w:eastAsia="標楷體" w:hAnsi="標楷體" w:hint="eastAsia"/>
        </w:rPr>
        <w:t>殭屍程式(</w:t>
      </w:r>
      <w:r w:rsidR="00D16B82" w:rsidRPr="004E6CC4">
        <w:rPr>
          <w:rFonts w:ascii="標楷體" w:eastAsia="標楷體" w:hAnsi="標楷體"/>
        </w:rPr>
        <w:t>zombie</w:t>
      </w:r>
      <w:r w:rsidR="00D16B82" w:rsidRPr="004E6CC4">
        <w:rPr>
          <w:rFonts w:ascii="標楷體" w:eastAsia="標楷體" w:hAnsi="標楷體" w:hint="eastAsia"/>
        </w:rPr>
        <w:t>)</w:t>
      </w:r>
    </w:p>
    <w:p w14:paraId="4838B298" w14:textId="69E60A1B" w:rsidR="00D16B82" w:rsidRPr="004E6CC4" w:rsidRDefault="00D16B82" w:rsidP="00B55C32">
      <w:pPr>
        <w:pStyle w:val="a9"/>
        <w:ind w:left="360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工具:鍵盤側錄(</w:t>
      </w:r>
      <w:r w:rsidRPr="004E6CC4">
        <w:rPr>
          <w:rFonts w:ascii="標楷體" w:eastAsia="標楷體" w:hAnsi="標楷體"/>
        </w:rPr>
        <w:t>keylogger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 w:hint="eastAsia"/>
        </w:rPr>
        <w:t>瀏覽器嵌入軟體(</w:t>
      </w:r>
      <w:r w:rsidRPr="004E6CC4">
        <w:rPr>
          <w:rFonts w:ascii="標楷體" w:eastAsia="標楷體" w:hAnsi="標楷體"/>
        </w:rPr>
        <w:t>web browser plug-in</w:t>
      </w:r>
      <w:r w:rsidRPr="004E6CC4">
        <w:rPr>
          <w:rFonts w:ascii="標楷體" w:eastAsia="標楷體" w:hAnsi="標楷體" w:hint="eastAsia"/>
        </w:rPr>
        <w:t>)</w:t>
      </w:r>
      <w:r w:rsidR="00C65FE6" w:rsidRPr="004E6CC4">
        <w:rPr>
          <w:rFonts w:ascii="標楷體" w:eastAsia="標楷體" w:hAnsi="標楷體" w:hint="eastAsia"/>
        </w:rPr>
        <w:t xml:space="preserve"> </w:t>
      </w:r>
      <w:r w:rsidR="00B55C32">
        <w:rPr>
          <w:rFonts w:ascii="標楷體" w:eastAsia="標楷體" w:hAnsi="標楷體"/>
        </w:rPr>
        <w:t xml:space="preserve">    </w:t>
      </w:r>
      <w:r w:rsidRPr="004E6CC4">
        <w:rPr>
          <w:rFonts w:ascii="標楷體" w:eastAsia="標楷體" w:hAnsi="標楷體" w:hint="eastAsia"/>
        </w:rPr>
        <w:t>攻擊者工具包(</w:t>
      </w:r>
      <w:r w:rsidRPr="004E6CC4">
        <w:rPr>
          <w:rFonts w:ascii="標楷體" w:eastAsia="標楷體" w:hAnsi="標楷體"/>
        </w:rPr>
        <w:t>attacker toolkits</w:t>
      </w:r>
      <w:r w:rsidRPr="004E6CC4">
        <w:rPr>
          <w:rFonts w:ascii="標楷體" w:eastAsia="標楷體" w:hAnsi="標楷體" w:hint="eastAsia"/>
        </w:rPr>
        <w:t>)</w:t>
      </w:r>
    </w:p>
    <w:p w14:paraId="11C0FAE5" w14:textId="7B17A079" w:rsidR="00842AAA" w:rsidRPr="004E6CC4" w:rsidRDefault="00656452" w:rsidP="005865E5">
      <w:pPr>
        <w:pStyle w:val="a9"/>
        <w:ind w:left="360"/>
        <w:jc w:val="both"/>
        <w:rPr>
          <w:rFonts w:ascii="標楷體" w:eastAsia="標楷體" w:hAnsi="標楷體"/>
          <w:color w:val="00B0F0"/>
        </w:rPr>
      </w:pPr>
      <w:r w:rsidRPr="004E6CC4">
        <w:rPr>
          <w:rFonts w:ascii="標楷體" w:eastAsia="標楷體" w:hAnsi="標楷體"/>
          <w:color w:val="00B0F0"/>
        </w:rPr>
        <w:t>垂直越權提升vs</w:t>
      </w:r>
      <w:r w:rsidRPr="004E6CC4">
        <w:rPr>
          <w:rFonts w:ascii="標楷體" w:eastAsia="標楷體" w:hAnsi="標楷體" w:hint="eastAsia"/>
          <w:color w:val="00B0F0"/>
        </w:rPr>
        <w:t>水準越權提升</w:t>
      </w:r>
    </w:p>
    <w:p w14:paraId="5DCA569E" w14:textId="31E14CA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網際攻擊狙殺鏈</w:t>
      </w:r>
      <w:r w:rsidR="00D16B82" w:rsidRPr="004E6CC4">
        <w:rPr>
          <w:rFonts w:ascii="標楷體" w:eastAsia="標楷體" w:hAnsi="標楷體"/>
        </w:rPr>
        <w:t>(Cyber Kill Chain)</w:t>
      </w:r>
    </w:p>
    <w:p w14:paraId="55A38A26" w14:textId="172D2678" w:rsidR="00D16B82" w:rsidRPr="004E6CC4" w:rsidRDefault="00D16B82" w:rsidP="00B55C32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偵查</w:t>
      </w:r>
      <w:r w:rsidRPr="004E6CC4">
        <w:rPr>
          <w:rFonts w:ascii="標楷體" w:eastAsia="標楷體" w:hAnsi="標楷體"/>
        </w:rPr>
        <w:t>(Reconnaissance)-&gt;</w:t>
      </w:r>
      <w:r w:rsidRPr="004E6CC4">
        <w:rPr>
          <w:rFonts w:ascii="標楷體" w:eastAsia="標楷體" w:hAnsi="標楷體" w:hint="eastAsia"/>
        </w:rPr>
        <w:t>武裝</w:t>
      </w:r>
      <w:r w:rsidRPr="004E6CC4">
        <w:rPr>
          <w:rFonts w:ascii="標楷體" w:eastAsia="標楷體" w:hAnsi="標楷體"/>
        </w:rPr>
        <w:t>(Weaponization)-&gt;</w:t>
      </w:r>
      <w:r w:rsidRPr="004E6CC4">
        <w:rPr>
          <w:rFonts w:ascii="標楷體" w:eastAsia="標楷體" w:hAnsi="標楷體" w:hint="eastAsia"/>
        </w:rPr>
        <w:t>遞送</w:t>
      </w:r>
      <w:r w:rsidRPr="004E6CC4">
        <w:rPr>
          <w:rFonts w:ascii="標楷體" w:eastAsia="標楷體" w:hAnsi="標楷體"/>
        </w:rPr>
        <w:t>(</w:t>
      </w:r>
      <w:proofErr w:type="spellStart"/>
      <w:r w:rsidRPr="004E6CC4">
        <w:rPr>
          <w:rFonts w:ascii="標楷體" w:eastAsia="標楷體" w:hAnsi="標楷體"/>
        </w:rPr>
        <w:t>Delibery</w:t>
      </w:r>
      <w:proofErr w:type="spellEnd"/>
      <w:r w:rsidRPr="004E6CC4">
        <w:rPr>
          <w:rFonts w:ascii="標楷體" w:eastAsia="標楷體" w:hAnsi="標楷體"/>
        </w:rPr>
        <w:t>)-&gt;</w:t>
      </w:r>
      <w:r w:rsidRPr="004E6CC4">
        <w:rPr>
          <w:rFonts w:ascii="標楷體" w:eastAsia="標楷體" w:hAnsi="標楷體" w:hint="eastAsia"/>
        </w:rPr>
        <w:t>攻擊</w:t>
      </w:r>
      <w:r w:rsidRPr="004E6CC4">
        <w:rPr>
          <w:rFonts w:ascii="標楷體" w:eastAsia="標楷體" w:hAnsi="標楷體"/>
        </w:rPr>
        <w:t>(Exploitation)-&gt;</w:t>
      </w:r>
      <w:r w:rsidRPr="004E6CC4">
        <w:rPr>
          <w:rFonts w:ascii="標楷體" w:eastAsia="標楷體" w:hAnsi="標楷體" w:hint="eastAsia"/>
        </w:rPr>
        <w:t>安裝</w:t>
      </w:r>
      <w:r w:rsidRPr="004E6CC4">
        <w:rPr>
          <w:rFonts w:ascii="標楷體" w:eastAsia="標楷體" w:hAnsi="標楷體"/>
        </w:rPr>
        <w:t>(Installation)-&gt;</w:t>
      </w:r>
      <w:r w:rsidRPr="004E6CC4">
        <w:rPr>
          <w:rFonts w:ascii="標楷體" w:eastAsia="標楷體" w:hAnsi="標楷體" w:hint="eastAsia"/>
        </w:rPr>
        <w:t>發令控制</w:t>
      </w:r>
      <w:r w:rsidRPr="004E6CC4">
        <w:rPr>
          <w:rFonts w:ascii="標楷體" w:eastAsia="標楷體" w:hAnsi="標楷體"/>
        </w:rPr>
        <w:t>(Command and Control C2)-&gt;</w:t>
      </w:r>
      <w:r w:rsidRPr="004E6CC4">
        <w:rPr>
          <w:rFonts w:ascii="標楷體" w:eastAsia="標楷體" w:hAnsi="標楷體" w:hint="eastAsia"/>
        </w:rPr>
        <w:t>行動</w:t>
      </w:r>
      <w:r w:rsidRPr="004E6CC4">
        <w:rPr>
          <w:rFonts w:ascii="標楷體" w:eastAsia="標楷體" w:hAnsi="標楷體"/>
        </w:rPr>
        <w:t>(Action on Objectives)</w:t>
      </w:r>
    </w:p>
    <w:p w14:paraId="6EBF07D6" w14:textId="027FAA5D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資訊安全防禦機制</w:t>
      </w:r>
    </w:p>
    <w:p w14:paraId="3B75C5CA" w14:textId="30BC4978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制定實施安全政策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資訊安全認證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使用安全防禦工具</w:t>
      </w:r>
      <w:r w:rsidRPr="004E6CC4">
        <w:rPr>
          <w:rFonts w:ascii="標楷體" w:eastAsia="標楷體" w:hAnsi="標楷體"/>
        </w:rPr>
        <w:t>-&gt;</w:t>
      </w:r>
      <w:r w:rsidRPr="004E6CC4">
        <w:rPr>
          <w:rFonts w:ascii="標楷體" w:eastAsia="標楷體" w:hAnsi="標楷體" w:hint="eastAsia"/>
        </w:rPr>
        <w:t>正確設定機制</w:t>
      </w:r>
    </w:p>
    <w:p w14:paraId="596E48A8" w14:textId="7C1BFBC5" w:rsidR="00995761" w:rsidRPr="004E6CC4" w:rsidRDefault="00995761" w:rsidP="005865E5">
      <w:pPr>
        <w:pStyle w:val="a9"/>
        <w:numPr>
          <w:ilvl w:val="0"/>
          <w:numId w:val="1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惡意程式事件處理程序</w:t>
      </w:r>
    </w:p>
    <w:p w14:paraId="4458D521" w14:textId="53172513" w:rsidR="00D16B82" w:rsidRPr="004E6CC4" w:rsidRDefault="00D16B82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分類(</w:t>
      </w:r>
      <w:r w:rsidRPr="004E6CC4">
        <w:rPr>
          <w:rFonts w:ascii="標楷體" w:eastAsia="標楷體" w:hAnsi="標楷體"/>
        </w:rPr>
        <w:t>Triage</w:t>
      </w:r>
      <w:r w:rsidRPr="004E6CC4">
        <w:rPr>
          <w:rFonts w:ascii="標楷體" w:eastAsia="標楷體" w:hAnsi="標楷體" w:hint="eastAsia"/>
        </w:rPr>
        <w:t>)</w:t>
      </w:r>
      <w:r w:rsidR="00B55C32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 w:hint="eastAsia"/>
        </w:rPr>
        <w:t>調查(</w:t>
      </w:r>
      <w:r w:rsidRPr="004E6CC4">
        <w:rPr>
          <w:rFonts w:ascii="標楷體" w:eastAsia="標楷體" w:hAnsi="標楷體"/>
        </w:rPr>
        <w:t>Investigation</w:t>
      </w:r>
      <w:r w:rsidRPr="004E6CC4">
        <w:rPr>
          <w:rFonts w:ascii="標楷體" w:eastAsia="標楷體" w:hAnsi="標楷體" w:hint="eastAsia"/>
        </w:rPr>
        <w:t>)</w:t>
      </w:r>
      <w:r w:rsidR="00B55C32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 w:hint="eastAsia"/>
        </w:rPr>
        <w:t>隔離(</w:t>
      </w:r>
      <w:r w:rsidR="00692A19" w:rsidRPr="004E6CC4">
        <w:rPr>
          <w:rFonts w:ascii="標楷體" w:eastAsia="標楷體" w:hAnsi="標楷體" w:hint="eastAsia"/>
        </w:rPr>
        <w:t>C</w:t>
      </w:r>
      <w:r w:rsidR="00692A19" w:rsidRPr="004E6CC4">
        <w:rPr>
          <w:rFonts w:ascii="標楷體" w:eastAsia="標楷體" w:hAnsi="標楷體"/>
        </w:rPr>
        <w:t>ontainment)</w:t>
      </w:r>
      <w:r w:rsidR="00B55C32">
        <w:rPr>
          <w:rFonts w:ascii="標楷體" w:eastAsia="標楷體" w:hAnsi="標楷體"/>
        </w:rPr>
        <w:t xml:space="preserve"> </w:t>
      </w:r>
      <w:r w:rsidR="00692A19" w:rsidRPr="004E6CC4">
        <w:rPr>
          <w:rFonts w:ascii="標楷體" w:eastAsia="標楷體" w:hAnsi="標楷體" w:hint="eastAsia"/>
        </w:rPr>
        <w:t>分析(</w:t>
      </w:r>
      <w:r w:rsidR="00692A19" w:rsidRPr="004E6CC4">
        <w:rPr>
          <w:rFonts w:ascii="標楷體" w:eastAsia="標楷體" w:hAnsi="標楷體"/>
        </w:rPr>
        <w:t>Analysis</w:t>
      </w:r>
      <w:r w:rsidR="00692A19" w:rsidRPr="004E6CC4">
        <w:rPr>
          <w:rFonts w:ascii="標楷體" w:eastAsia="標楷體" w:hAnsi="標楷體" w:hint="eastAsia"/>
        </w:rPr>
        <w:t>)復原(</w:t>
      </w:r>
      <w:r w:rsidR="00692A19" w:rsidRPr="004E6CC4">
        <w:rPr>
          <w:rFonts w:ascii="標楷體" w:eastAsia="標楷體" w:hAnsi="標楷體"/>
        </w:rPr>
        <w:t>Recovery</w:t>
      </w:r>
      <w:r w:rsidR="00692A19" w:rsidRPr="004E6CC4">
        <w:rPr>
          <w:rFonts w:ascii="標楷體" w:eastAsia="標楷體" w:hAnsi="標楷體" w:hint="eastAsia"/>
        </w:rPr>
        <w:t>)</w:t>
      </w:r>
      <w:r w:rsidR="00B55C32">
        <w:rPr>
          <w:rFonts w:ascii="標楷體" w:eastAsia="標楷體" w:hAnsi="標楷體"/>
        </w:rPr>
        <w:t xml:space="preserve"> </w:t>
      </w:r>
      <w:r w:rsidR="00692A19" w:rsidRPr="004E6CC4">
        <w:rPr>
          <w:rFonts w:ascii="標楷體" w:eastAsia="標楷體" w:hAnsi="標楷體"/>
        </w:rPr>
        <w:t>檢討(Review)</w:t>
      </w:r>
      <w:r w:rsidR="00B55C32">
        <w:rPr>
          <w:rFonts w:ascii="標楷體" w:eastAsia="標楷體" w:hAnsi="標楷體"/>
        </w:rPr>
        <w:t xml:space="preserve"> </w:t>
      </w:r>
      <w:r w:rsidR="00692A19" w:rsidRPr="004E6CC4">
        <w:rPr>
          <w:rFonts w:ascii="標楷體" w:eastAsia="標楷體" w:hAnsi="標楷體" w:hint="eastAsia"/>
        </w:rPr>
        <w:t>追蹤(T</w:t>
      </w:r>
      <w:r w:rsidR="00692A19" w:rsidRPr="004E6CC4">
        <w:rPr>
          <w:rFonts w:ascii="標楷體" w:eastAsia="標楷體" w:hAnsi="標楷體"/>
        </w:rPr>
        <w:t>racking</w:t>
      </w:r>
      <w:r w:rsidR="00692A19" w:rsidRPr="004E6CC4">
        <w:rPr>
          <w:rFonts w:ascii="標楷體" w:eastAsia="標楷體" w:hAnsi="標楷體" w:hint="eastAsia"/>
        </w:rPr>
        <w:t>)</w:t>
      </w:r>
    </w:p>
    <w:p w14:paraId="65A9E638" w14:textId="64831A50" w:rsidR="00995761" w:rsidRPr="00047556" w:rsidRDefault="00995761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加密勒索軟體攻擊</w:t>
      </w:r>
    </w:p>
    <w:p w14:paraId="3B097983" w14:textId="652D9F27" w:rsidR="00995761" w:rsidRPr="004E6CC4" w:rsidRDefault="0099576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加密勒索攻擊</w:t>
      </w:r>
      <w:r w:rsidR="1563CE11" w:rsidRPr="004E6CC4">
        <w:rPr>
          <w:rFonts w:ascii="標楷體" w:eastAsia="標楷體" w:hAnsi="標楷體"/>
        </w:rPr>
        <w:t xml:space="preserve"> </w:t>
      </w:r>
      <w:r w:rsidR="00C06E29" w:rsidRPr="004E6CC4">
        <w:rPr>
          <w:rFonts w:ascii="標楷體" w:eastAsia="標楷體" w:hAnsi="標楷體"/>
        </w:rPr>
        <w:t>(Ransomware)</w:t>
      </w:r>
    </w:p>
    <w:p w14:paraId="3D277B68" w14:textId="41E8ACAB" w:rsidR="00995761" w:rsidRPr="004E6CC4" w:rsidRDefault="4325F81B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檔案加密軟體、恐嚇軟體、螢幕綁架軟體</w:t>
      </w:r>
      <w:r w:rsidR="315E1E74" w:rsidRPr="004E6CC4">
        <w:rPr>
          <w:rFonts w:ascii="標楷體" w:eastAsia="標楷體" w:hAnsi="標楷體"/>
        </w:rPr>
        <w:t>。</w:t>
      </w:r>
    </w:p>
    <w:p w14:paraId="2E12171A" w14:textId="29C8DA46" w:rsidR="00995761" w:rsidRPr="004E6CC4" w:rsidRDefault="002D3D8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勒索軟體感染方式</w:t>
      </w:r>
    </w:p>
    <w:p w14:paraId="1C800A5A" w14:textId="7ABD2028" w:rsidR="00A738C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主要是攻擊系統的Server Message Block(SMB)服務漏洞。</w:t>
      </w:r>
    </w:p>
    <w:p w14:paraId="4AA2AD46" w14:textId="765BE62B" w:rsidR="00B003EC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透過社交工程誘騙使用者，如</w:t>
      </w:r>
      <w:r w:rsidR="00A738C8" w:rsidRPr="004E6CC4">
        <w:rPr>
          <w:rFonts w:ascii="標楷體" w:eastAsia="標楷體" w:hAnsi="標楷體" w:hint="eastAsia"/>
        </w:rPr>
        <w:t>:</w:t>
      </w:r>
      <w:r w:rsidRPr="004E6CC4">
        <w:rPr>
          <w:rFonts w:ascii="標楷體" w:eastAsia="標楷體" w:hAnsi="標楷體"/>
        </w:rPr>
        <w:t>抽獎郵件，</w:t>
      </w:r>
      <w:proofErr w:type="gramStart"/>
      <w:r w:rsidRPr="004E6CC4">
        <w:rPr>
          <w:rFonts w:ascii="標楷體" w:eastAsia="標楷體" w:hAnsi="標楷體"/>
        </w:rPr>
        <w:t>帳單</w:t>
      </w:r>
      <w:proofErr w:type="gramEnd"/>
      <w:r w:rsidRPr="004E6CC4">
        <w:rPr>
          <w:rFonts w:ascii="標楷體" w:eastAsia="標楷體" w:hAnsi="標楷體"/>
        </w:rPr>
        <w:t>通知等。</w:t>
      </w:r>
    </w:p>
    <w:p w14:paraId="0DBB8CAD" w14:textId="43754044" w:rsidR="001C6FE8" w:rsidRPr="004E6CC4" w:rsidRDefault="00B003EC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勒索軟體在執行時，會跳出視窗要求匯入指定金額來解鎖。</w:t>
      </w:r>
    </w:p>
    <w:p w14:paraId="0F9B68DF" w14:textId="2ECBB205" w:rsidR="00096832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勒索</w:t>
      </w:r>
      <w:r w:rsidR="00132C19" w:rsidRPr="004E6CC4">
        <w:rPr>
          <w:rFonts w:ascii="標楷體" w:eastAsia="標楷體" w:hAnsi="標楷體" w:hint="eastAsia"/>
        </w:rPr>
        <w:t>軟共犯及作業流程</w:t>
      </w:r>
    </w:p>
    <w:p w14:paraId="0A6270A3" w14:textId="3CACDAD1" w:rsidR="1592B663" w:rsidRPr="004E6CC4" w:rsidRDefault="00062741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inline distT="0" distB="0" distL="0" distR="0" wp14:anchorId="4E535FF0" wp14:editId="5F6FAA24">
            <wp:extent cx="2894665" cy="1659329"/>
            <wp:effectExtent l="0" t="0" r="1270" b="0"/>
            <wp:docPr id="74822118" name="圖片 74822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222" cy="16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B1E8" w14:textId="7750A149" w:rsidR="5D3289CA" w:rsidRPr="004E6CC4" w:rsidRDefault="00062741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常用技術手法</w:t>
      </w:r>
    </w:p>
    <w:p w14:paraId="5737D42F" w14:textId="77777777" w:rsidR="00171D63" w:rsidRDefault="00062741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Spread</w:t>
      </w:r>
      <w:r w:rsidR="006867E2" w:rsidRPr="004E6CC4">
        <w:rPr>
          <w:rFonts w:ascii="標楷體" w:eastAsia="標楷體" w:hAnsi="標楷體"/>
        </w:rPr>
        <w:t xml:space="preserve"> </w:t>
      </w:r>
      <w:r w:rsidRPr="004E6CC4">
        <w:rPr>
          <w:rFonts w:ascii="標楷體" w:eastAsia="標楷體" w:hAnsi="標楷體"/>
        </w:rPr>
        <w:t>&amp;</w:t>
      </w:r>
      <w:r w:rsidR="006867E2" w:rsidRPr="004E6CC4">
        <w:rPr>
          <w:rFonts w:ascii="標楷體" w:eastAsia="標楷體" w:hAnsi="標楷體"/>
        </w:rPr>
        <w:t xml:space="preserve"> Pay Technics</w:t>
      </w:r>
      <w:r w:rsidR="002618C4" w:rsidRPr="004E6CC4">
        <w:rPr>
          <w:rFonts w:ascii="標楷體" w:eastAsia="標楷體" w:hAnsi="標楷體"/>
        </w:rPr>
        <w:t>(</w:t>
      </w:r>
      <w:r w:rsidR="002618C4" w:rsidRPr="004E6CC4">
        <w:rPr>
          <w:rFonts w:ascii="標楷體" w:eastAsia="標楷體" w:hAnsi="標楷體" w:hint="eastAsia"/>
        </w:rPr>
        <w:t>支付技術</w:t>
      </w:r>
      <w:r w:rsidR="002618C4" w:rsidRPr="004E6CC4">
        <w:rPr>
          <w:rFonts w:ascii="標楷體" w:eastAsia="標楷體" w:hAnsi="標楷體"/>
        </w:rPr>
        <w:t>)</w:t>
      </w:r>
      <w:r w:rsidR="00EA1D7A" w:rsidRPr="004E6CC4">
        <w:rPr>
          <w:rFonts w:ascii="標楷體" w:eastAsia="標楷體" w:hAnsi="標楷體"/>
        </w:rPr>
        <w:t xml:space="preserve"> </w:t>
      </w:r>
    </w:p>
    <w:p w14:paraId="438FAB32" w14:textId="77777777" w:rsidR="00171D63" w:rsidRDefault="006867E2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Encrypt &amp; Mining Technics</w:t>
      </w:r>
      <w:r w:rsidR="002618C4" w:rsidRPr="004E6CC4">
        <w:rPr>
          <w:rFonts w:ascii="標楷體" w:eastAsia="標楷體" w:hAnsi="標楷體" w:hint="eastAsia"/>
        </w:rPr>
        <w:t>(</w:t>
      </w:r>
      <w:proofErr w:type="gramStart"/>
      <w:r w:rsidR="002618C4" w:rsidRPr="004E6CC4">
        <w:rPr>
          <w:rFonts w:ascii="標楷體" w:eastAsia="標楷體" w:hAnsi="標楷體" w:hint="eastAsia"/>
        </w:rPr>
        <w:t>加密挖礦</w:t>
      </w:r>
      <w:proofErr w:type="gramEnd"/>
      <w:r w:rsidR="002618C4" w:rsidRPr="004E6CC4">
        <w:rPr>
          <w:rFonts w:ascii="標楷體" w:eastAsia="標楷體" w:hAnsi="標楷體" w:hint="eastAsia"/>
        </w:rPr>
        <w:t>技術)</w:t>
      </w:r>
    </w:p>
    <w:p w14:paraId="2AF4575C" w14:textId="2F261635" w:rsidR="00171D63" w:rsidRDefault="006867E2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5865E5">
        <w:rPr>
          <w:rFonts w:ascii="標楷體" w:eastAsia="標楷體" w:hAnsi="標楷體"/>
        </w:rPr>
        <w:lastRenderedPageBreak/>
        <w:t>File-less Technics</w:t>
      </w:r>
      <w:r w:rsidR="002618C4" w:rsidRPr="005865E5">
        <w:rPr>
          <w:rFonts w:ascii="標楷體" w:eastAsia="標楷體" w:hAnsi="標楷體" w:hint="eastAsia"/>
        </w:rPr>
        <w:t>(</w:t>
      </w:r>
      <w:r w:rsidR="00B148A9" w:rsidRPr="005865E5">
        <w:rPr>
          <w:rFonts w:ascii="標楷體" w:eastAsia="標楷體" w:hAnsi="標楷體"/>
        </w:rPr>
        <w:t>OS</w:t>
      </w:r>
      <w:r w:rsidR="00B148A9" w:rsidRPr="005865E5">
        <w:rPr>
          <w:rFonts w:ascii="標楷體" w:eastAsia="標楷體" w:hAnsi="標楷體" w:hint="eastAsia"/>
        </w:rPr>
        <w:t>白名單技術</w:t>
      </w:r>
      <w:r w:rsidR="002618C4" w:rsidRPr="005865E5">
        <w:rPr>
          <w:rFonts w:ascii="標楷體" w:eastAsia="標楷體" w:hAnsi="標楷體" w:hint="eastAsia"/>
        </w:rPr>
        <w:t>)</w:t>
      </w:r>
      <w:r w:rsidR="00EA1D7A" w:rsidRPr="005865E5">
        <w:rPr>
          <w:rFonts w:ascii="標楷體" w:eastAsia="標楷體" w:hAnsi="標楷體"/>
        </w:rPr>
        <w:t xml:space="preserve"> </w:t>
      </w:r>
    </w:p>
    <w:p w14:paraId="6F096202" w14:textId="77777777" w:rsidR="00171D63" w:rsidRDefault="00EA275F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5865E5">
        <w:rPr>
          <w:rFonts w:ascii="標楷體" w:eastAsia="標楷體" w:hAnsi="標楷體" w:hint="eastAsia"/>
        </w:rPr>
        <w:t>S</w:t>
      </w:r>
      <w:r w:rsidRPr="005865E5">
        <w:rPr>
          <w:rFonts w:ascii="標楷體" w:eastAsia="標楷體" w:hAnsi="標楷體"/>
        </w:rPr>
        <w:t>ervice Control</w:t>
      </w:r>
      <w:r w:rsidR="00171D63">
        <w:rPr>
          <w:rFonts w:ascii="標楷體" w:eastAsia="標楷體" w:hAnsi="標楷體" w:hint="eastAsia"/>
        </w:rPr>
        <w:t xml:space="preserve"> </w:t>
      </w:r>
      <w:r w:rsidRPr="005865E5">
        <w:rPr>
          <w:rFonts w:ascii="標楷體" w:eastAsia="標楷體" w:hAnsi="標楷體"/>
        </w:rPr>
        <w:t>Technics</w:t>
      </w:r>
      <w:r w:rsidRPr="005865E5">
        <w:rPr>
          <w:rFonts w:ascii="標楷體" w:eastAsia="標楷體" w:hAnsi="標楷體" w:hint="eastAsia"/>
        </w:rPr>
        <w:t>(服務管控技術)</w:t>
      </w:r>
    </w:p>
    <w:p w14:paraId="21F98ABA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Bypass Technics</w:t>
      </w:r>
      <w:r w:rsidR="00EA275F" w:rsidRPr="00171D63">
        <w:rPr>
          <w:rFonts w:ascii="標楷體" w:eastAsia="標楷體" w:hAnsi="標楷體"/>
        </w:rPr>
        <w:t>(</w:t>
      </w:r>
      <w:r w:rsidR="00EA275F" w:rsidRPr="00171D63">
        <w:rPr>
          <w:rFonts w:ascii="標楷體" w:eastAsia="標楷體" w:hAnsi="標楷體" w:hint="eastAsia"/>
        </w:rPr>
        <w:t>穿透略過技術)</w:t>
      </w:r>
      <w:r w:rsidR="00EA1D7A" w:rsidRPr="00171D63">
        <w:rPr>
          <w:rFonts w:ascii="標楷體" w:eastAsia="標楷體" w:hAnsi="標楷體"/>
        </w:rPr>
        <w:t xml:space="preserve"> </w:t>
      </w:r>
    </w:p>
    <w:p w14:paraId="5FDFD754" w14:textId="77777777" w:rsid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Boot Technics</w:t>
      </w:r>
      <w:r w:rsidR="00EA275F" w:rsidRPr="00171D63">
        <w:rPr>
          <w:rFonts w:ascii="標楷體" w:eastAsia="標楷體" w:hAnsi="標楷體"/>
        </w:rPr>
        <w:t>(</w:t>
      </w:r>
      <w:r w:rsidR="005D530E" w:rsidRPr="00171D63">
        <w:rPr>
          <w:rFonts w:ascii="標楷體" w:eastAsia="標楷體" w:hAnsi="標楷體" w:hint="eastAsia"/>
        </w:rPr>
        <w:t>開機啟動技術</w:t>
      </w:r>
      <w:r w:rsidR="00EA275F" w:rsidRPr="00171D63">
        <w:rPr>
          <w:rFonts w:ascii="標楷體" w:eastAsia="標楷體" w:hAnsi="標楷體"/>
        </w:rPr>
        <w:t>)</w:t>
      </w:r>
    </w:p>
    <w:p w14:paraId="0A654A9C" w14:textId="7D4BCC0C" w:rsidR="002618C4" w:rsidRPr="00171D63" w:rsidRDefault="002618C4" w:rsidP="00171D63">
      <w:pPr>
        <w:pStyle w:val="a9"/>
        <w:ind w:left="360"/>
        <w:jc w:val="both"/>
        <w:rPr>
          <w:rFonts w:ascii="標楷體" w:eastAsia="標楷體" w:hAnsi="標楷體"/>
        </w:rPr>
      </w:pPr>
      <w:r w:rsidRPr="00171D63">
        <w:rPr>
          <w:rFonts w:ascii="標楷體" w:eastAsia="標楷體" w:hAnsi="標楷體"/>
        </w:rPr>
        <w:t>DLL Hijacking Technics</w:t>
      </w:r>
      <w:r w:rsidR="00FF6C88" w:rsidRPr="00171D63">
        <w:rPr>
          <w:rFonts w:ascii="標楷體" w:eastAsia="標楷體" w:hAnsi="標楷體" w:hint="eastAsia"/>
        </w:rPr>
        <w:t>(</w:t>
      </w:r>
      <w:r w:rsidR="00EA275F" w:rsidRPr="00171D63">
        <w:rPr>
          <w:rFonts w:ascii="標楷體" w:eastAsia="標楷體" w:hAnsi="標楷體" w:hint="eastAsia"/>
        </w:rPr>
        <w:t>DLL注入</w:t>
      </w:r>
      <w:r w:rsidR="00FF6C88" w:rsidRPr="00171D63">
        <w:rPr>
          <w:rFonts w:ascii="標楷體" w:eastAsia="標楷體" w:hAnsi="標楷體" w:hint="eastAsia"/>
        </w:rPr>
        <w:t>)</w:t>
      </w:r>
    </w:p>
    <w:p w14:paraId="76B87C0F" w14:textId="5E626B40" w:rsidR="009050D7" w:rsidRPr="004E6CC4" w:rsidRDefault="009050D7" w:rsidP="005865E5">
      <w:pPr>
        <w:pStyle w:val="a9"/>
        <w:numPr>
          <w:ilvl w:val="0"/>
          <w:numId w:val="1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感染勒索後的應變措施</w:t>
      </w:r>
    </w:p>
    <w:p w14:paraId="7C012BFC" w14:textId="671B16C7" w:rsidR="00C777A9" w:rsidRPr="004E6CC4" w:rsidRDefault="00C777A9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斷開網路連接</w:t>
      </w:r>
    </w:p>
    <w:p w14:paraId="3CA96B0A" w14:textId="11083E51" w:rsidR="00C777A9" w:rsidRPr="004E6CC4" w:rsidRDefault="006054D8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重製密碼</w:t>
      </w:r>
    </w:p>
    <w:p w14:paraId="1B855630" w14:textId="6D96E037" w:rsidR="006054D8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清除並重新安裝作業系統</w:t>
      </w:r>
    </w:p>
    <w:p w14:paraId="720D2E33" w14:textId="767F1C15" w:rsidR="00793670" w:rsidRPr="004E6CC4" w:rsidRDefault="00793670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確認備份檔案是否含有病毒</w:t>
      </w:r>
    </w:p>
    <w:p w14:paraId="3BAFA2A4" w14:textId="0F1B4F2A" w:rsidR="00793670" w:rsidRPr="004E6CC4" w:rsidRDefault="0015493F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確認網路是否安全並下載作業系統及防毒軟體並執行</w:t>
      </w:r>
    </w:p>
    <w:p w14:paraId="41E39AA9" w14:textId="4AE59BD1" w:rsidR="004E5F02" w:rsidRPr="004E6CC4" w:rsidRDefault="004E5F02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透過網路資源解密被勒索的檔案。例:no more ransom project</w:t>
      </w:r>
    </w:p>
    <w:p w14:paraId="3EBF0025" w14:textId="14F6A2A9" w:rsidR="005B1D07" w:rsidRPr="004E6CC4" w:rsidRDefault="005B1D07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 w:hint="eastAsia"/>
        </w:rPr>
        <w:t>尋求資安專業</w:t>
      </w:r>
      <w:proofErr w:type="gramEnd"/>
      <w:r w:rsidRPr="004E6CC4">
        <w:rPr>
          <w:rFonts w:ascii="標楷體" w:eastAsia="標楷體" w:hAnsi="標楷體" w:hint="eastAsia"/>
        </w:rPr>
        <w:t>單位協助處理</w:t>
      </w:r>
    </w:p>
    <w:p w14:paraId="09F2F0B7" w14:textId="58F1F517" w:rsidR="005B1D07" w:rsidRPr="004E6CC4" w:rsidRDefault="00C36E56" w:rsidP="005865E5">
      <w:pPr>
        <w:pStyle w:val="a9"/>
        <w:numPr>
          <w:ilvl w:val="0"/>
          <w:numId w:val="30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藉由TWCERT/CC</w:t>
      </w:r>
      <w:r w:rsidRPr="004E6CC4">
        <w:rPr>
          <w:rFonts w:ascii="標楷體" w:eastAsia="標楷體" w:hAnsi="標楷體" w:hint="eastAsia"/>
        </w:rPr>
        <w:t>分享，防範勒索軟體持續猖狂</w:t>
      </w:r>
    </w:p>
    <w:p w14:paraId="03D54393" w14:textId="5EAED080" w:rsidR="009050D7" w:rsidRPr="00047556" w:rsidRDefault="009050D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t>駭客攻防</w:t>
      </w:r>
      <w:r w:rsidR="2F5CDB2F" w:rsidRPr="00047556">
        <w:rPr>
          <w:rFonts w:ascii="標楷體" w:eastAsia="標楷體" w:hAnsi="標楷體"/>
        </w:rPr>
        <w:t xml:space="preserve"> </w:t>
      </w:r>
    </w:p>
    <w:p w14:paraId="4960C946" w14:textId="60957991" w:rsidR="009050D7" w:rsidRPr="004E6CC4" w:rsidRDefault="674EFF2E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駭客</w:t>
      </w:r>
      <w:r w:rsidR="00F763BA" w:rsidRPr="004E6CC4">
        <w:rPr>
          <w:rFonts w:ascii="標楷體" w:eastAsia="標楷體" w:hAnsi="標楷體" w:hint="eastAsia"/>
        </w:rPr>
        <w:t>分類</w:t>
      </w:r>
    </w:p>
    <w:p w14:paraId="31CEFF87" w14:textId="3DAD092C" w:rsidR="00F763BA" w:rsidRPr="004E6CC4" w:rsidRDefault="661872C2" w:rsidP="005865E5">
      <w:pPr>
        <w:pStyle w:val="a9"/>
        <w:spacing w:after="0" w:line="276" w:lineRule="auto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cs="新細明體"/>
        </w:rPr>
        <w:t>黑帽、白帽、灰帽</w:t>
      </w:r>
    </w:p>
    <w:p w14:paraId="3407B411" w14:textId="4DE659B3" w:rsidR="00F763BA" w:rsidRPr="004E6CC4" w:rsidRDefault="00F763BA" w:rsidP="005865E5">
      <w:pPr>
        <w:pStyle w:val="a9"/>
        <w:numPr>
          <w:ilvl w:val="0"/>
          <w:numId w:val="15"/>
        </w:numPr>
        <w:spacing w:after="0" w:line="276" w:lineRule="auto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階段過程</w:t>
      </w:r>
    </w:p>
    <w:p w14:paraId="6C87E7BA" w14:textId="2A5F3D82" w:rsidR="674EFF2E" w:rsidRPr="004E6CC4" w:rsidRDefault="674EFF2E" w:rsidP="005865E5">
      <w:pPr>
        <w:pStyle w:val="a9"/>
        <w:ind w:left="360"/>
        <w:jc w:val="both"/>
        <w:rPr>
          <w:ins w:id="0" w:author="Microsoft Word" w:date="2025-04-13T20:31:00Z"/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階段</w:t>
      </w:r>
      <w:proofErr w:type="gramStart"/>
      <w:r w:rsidRPr="004E6CC4">
        <w:rPr>
          <w:rFonts w:ascii="標楷體" w:eastAsia="標楷體" w:hAnsi="標楷體"/>
        </w:rPr>
        <w:t>一</w:t>
      </w:r>
      <w:proofErr w:type="gramEnd"/>
      <w:r w:rsidRPr="004E6CC4">
        <w:rPr>
          <w:rFonts w:ascii="標楷體" w:eastAsia="標楷體" w:hAnsi="標楷體"/>
        </w:rPr>
        <w:t>:決定目標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階段二:蒐集資訊</w:t>
      </w:r>
      <w:r w:rsidR="005D530E" w:rsidRPr="004E6CC4">
        <w:rPr>
          <w:rFonts w:ascii="標楷體" w:eastAsia="標楷體" w:hAnsi="標楷體" w:hint="eastAsia"/>
        </w:rPr>
        <w:t xml:space="preserve"> </w:t>
      </w:r>
      <w:r w:rsidRPr="004E6CC4">
        <w:rPr>
          <w:rFonts w:ascii="標楷體" w:eastAsia="標楷體" w:hAnsi="標楷體"/>
        </w:rPr>
        <w:t>階段三:發動攻擊</w:t>
      </w:r>
      <w:r w:rsidR="005D530E" w:rsidRPr="004E6CC4">
        <w:rPr>
          <w:rFonts w:ascii="標楷體" w:eastAsia="標楷體" w:hAnsi="標楷體" w:hint="eastAsia"/>
        </w:rPr>
        <w:t xml:space="preserve"> </w:t>
      </w:r>
      <w:ins w:id="1" w:author="Microsoft Word" w:date="2025-04-13T20:31:00Z">
        <w:r w:rsidRPr="004E6CC4">
          <w:rPr>
            <w:rFonts w:ascii="標楷體" w:eastAsia="標楷體" w:hAnsi="標楷體"/>
          </w:rPr>
          <w:t>階段四:處理善後</w:t>
        </w:r>
      </w:ins>
      <w:r w:rsidR="005D530E" w:rsidRPr="004E6CC4">
        <w:rPr>
          <w:rFonts w:ascii="標楷體" w:eastAsia="標楷體" w:hAnsi="標楷體" w:hint="eastAsia"/>
        </w:rPr>
        <w:t xml:space="preserve"> </w:t>
      </w:r>
    </w:p>
    <w:p w14:paraId="59C77511" w14:textId="17DD478E" w:rsidR="00F763BA" w:rsidRPr="004E6CC4" w:rsidRDefault="00F763BA" w:rsidP="005865E5">
      <w:pPr>
        <w:pStyle w:val="a9"/>
        <w:numPr>
          <w:ilvl w:val="0"/>
          <w:numId w:val="1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 w:hint="eastAsia"/>
        </w:rPr>
        <w:t>隊伍</w:t>
      </w:r>
    </w:p>
    <w:p w14:paraId="192B5C58" w14:textId="2BA27C56" w:rsidR="00F763BA" w:rsidRPr="004E6CC4" w:rsidRDefault="5B81B847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白隊、紅隊、</w:t>
      </w:r>
      <w:proofErr w:type="gramStart"/>
      <w:r w:rsidRPr="004E6CC4">
        <w:rPr>
          <w:rFonts w:ascii="標楷體" w:eastAsia="標楷體" w:hAnsi="標楷體"/>
        </w:rPr>
        <w:t>黃隊</w:t>
      </w:r>
      <w:proofErr w:type="gramEnd"/>
      <w:r w:rsidRPr="004E6CC4">
        <w:rPr>
          <w:rFonts w:ascii="標楷體" w:eastAsia="標楷體" w:hAnsi="標楷體"/>
        </w:rPr>
        <w:t>、藍隊、</w:t>
      </w:r>
      <w:proofErr w:type="gramStart"/>
      <w:r w:rsidRPr="004E6CC4">
        <w:rPr>
          <w:rFonts w:ascii="標楷體" w:eastAsia="標楷體" w:hAnsi="標楷體"/>
        </w:rPr>
        <w:t>紫隊、綠隊、橙隊</w:t>
      </w:r>
      <w:proofErr w:type="gramEnd"/>
      <w:r w:rsidRPr="004E6CC4">
        <w:rPr>
          <w:rFonts w:ascii="標楷體" w:eastAsia="標楷體" w:hAnsi="標楷體"/>
        </w:rPr>
        <w:t>。</w:t>
      </w:r>
    </w:p>
    <w:p w14:paraId="1D82B4EB" w14:textId="5AB9DCD2" w:rsidR="00F763BA" w:rsidRPr="00E25B30" w:rsidRDefault="00EA1D7A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E25B30">
        <w:rPr>
          <w:rFonts w:ascii="標楷體" w:eastAsia="標楷體" w:hAnsi="標楷體"/>
          <w:noProof/>
          <w:color w:val="7030A0"/>
        </w:rPr>
        <w:drawing>
          <wp:anchor distT="0" distB="0" distL="114300" distR="114300" simplePos="0" relativeHeight="251658241" behindDoc="1" locked="0" layoutInCell="1" allowOverlap="1" wp14:anchorId="17E2D5BD" wp14:editId="38F869D1">
            <wp:simplePos x="0" y="0"/>
            <wp:positionH relativeFrom="column">
              <wp:posOffset>3652520</wp:posOffset>
            </wp:positionH>
            <wp:positionV relativeFrom="paragraph">
              <wp:posOffset>197560</wp:posOffset>
            </wp:positionV>
            <wp:extent cx="1452466" cy="1402454"/>
            <wp:effectExtent l="0" t="0" r="0" b="7620"/>
            <wp:wrapNone/>
            <wp:docPr id="116909647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466" cy="1402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63BA" w:rsidRPr="00E25B30">
        <w:rPr>
          <w:rFonts w:ascii="標楷體" w:eastAsia="標楷體" w:hAnsi="標楷體" w:hint="eastAsia"/>
          <w:color w:val="7030A0"/>
        </w:rPr>
        <w:t>資訊安全備份管理</w:t>
      </w:r>
    </w:p>
    <w:p w14:paraId="35FA640F" w14:textId="4ECBBF7A" w:rsidR="087A58BC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生命週期</w:t>
      </w:r>
    </w:p>
    <w:p w14:paraId="1B91E0EA" w14:textId="11B0E2A5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備援及層次應用</w:t>
      </w:r>
    </w:p>
    <w:p w14:paraId="759E37CD" w14:textId="3B8EF2AD" w:rsidR="1B640ECE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</w:t>
      </w:r>
    </w:p>
    <w:p w14:paraId="6C83F0C6" w14:textId="3AB6B28F" w:rsidR="4644CD9A" w:rsidRPr="004E6CC4" w:rsidRDefault="683B08DB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通常是複製資料的靜態副本</w:t>
      </w:r>
    </w:p>
    <w:p w14:paraId="19298093" w14:textId="6C0E7875" w:rsidR="4644CD9A" w:rsidRPr="004E6CC4" w:rsidRDefault="44760992" w:rsidP="005865E5">
      <w:pPr>
        <w:pStyle w:val="a9"/>
        <w:numPr>
          <w:ilvl w:val="0"/>
          <w:numId w:val="28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資料備份、遠端及時備份</w:t>
      </w:r>
    </w:p>
    <w:p w14:paraId="5338399B" w14:textId="69E1DFC5" w:rsidR="6BDF5D0B" w:rsidRPr="004E6CC4" w:rsidRDefault="6BDF5D0B" w:rsidP="005865E5">
      <w:pPr>
        <w:pStyle w:val="a9"/>
        <w:numPr>
          <w:ilvl w:val="0"/>
          <w:numId w:val="27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備援</w:t>
      </w:r>
    </w:p>
    <w:p w14:paraId="670A4403" w14:textId="333C3B2A" w:rsidR="7F44D8DE" w:rsidRPr="004E6CC4" w:rsidRDefault="2554636B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資料、軟體與硬體設施的完整複製</w:t>
      </w:r>
      <w:r w:rsidR="28490366" w:rsidRPr="004E6CC4">
        <w:rPr>
          <w:rFonts w:ascii="標楷體" w:eastAsia="標楷體" w:hAnsi="標楷體"/>
        </w:rPr>
        <w:t>。</w:t>
      </w:r>
      <w:r w:rsidR="16448107" w:rsidRPr="004E6CC4">
        <w:rPr>
          <w:rFonts w:ascii="標楷體" w:eastAsia="標楷體" w:hAnsi="標楷體"/>
        </w:rPr>
        <w:t>動態的救治措施，系統仍在運行狀態下維護運作</w:t>
      </w:r>
    </w:p>
    <w:p w14:paraId="732E8E46" w14:textId="27A6672E" w:rsidR="23F9D4EF" w:rsidRPr="004E6CC4" w:rsidRDefault="23F9D4EF" w:rsidP="005865E5">
      <w:pPr>
        <w:pStyle w:val="a9"/>
        <w:numPr>
          <w:ilvl w:val="0"/>
          <w:numId w:val="2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層次應用 : 磁碟陣列容錯</w:t>
      </w:r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被援伺服器</w:t>
      </w:r>
      <w:proofErr w:type="gramEnd"/>
      <w:r w:rsidR="1A2E84F2" w:rsidRPr="004E6CC4">
        <w:rPr>
          <w:rFonts w:ascii="標楷體" w:eastAsia="標楷體" w:hAnsi="標楷體"/>
        </w:rPr>
        <w:t>、</w:t>
      </w:r>
      <w:proofErr w:type="gramStart"/>
      <w:r w:rsidR="1A2E84F2" w:rsidRPr="004E6CC4">
        <w:rPr>
          <w:rFonts w:ascii="標楷體" w:eastAsia="標楷體" w:hAnsi="標楷體"/>
        </w:rPr>
        <w:t>被援服務</w:t>
      </w:r>
      <w:proofErr w:type="gramEnd"/>
      <w:r w:rsidR="1A2E84F2" w:rsidRPr="004E6CC4">
        <w:rPr>
          <w:rFonts w:ascii="標楷體" w:eastAsia="標楷體" w:hAnsi="標楷體"/>
        </w:rPr>
        <w:t>、異地備援</w:t>
      </w:r>
    </w:p>
    <w:p w14:paraId="50221B52" w14:textId="73D90A3B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備份策略</w:t>
      </w:r>
    </w:p>
    <w:p w14:paraId="15708307" w14:textId="421BBC65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lastRenderedPageBreak/>
        <w:t xml:space="preserve">3-2-1原則 : </w:t>
      </w:r>
    </w:p>
    <w:p w14:paraId="4A1A3D32" w14:textId="34DFC041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至少備份三份</w:t>
      </w:r>
    </w:p>
    <w:p w14:paraId="1382F6BE" w14:textId="47FA88EA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使用兩種形式</w:t>
      </w:r>
    </w:p>
    <w:p w14:paraId="6421BEE8" w14:textId="49946327" w:rsidR="1B640ECE" w:rsidRPr="004E6CC4" w:rsidRDefault="1B640ECE" w:rsidP="005865E5">
      <w:pPr>
        <w:pStyle w:val="a9"/>
        <w:numPr>
          <w:ilvl w:val="0"/>
          <w:numId w:val="11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其中一份備份異地存放</w:t>
      </w:r>
    </w:p>
    <w:p w14:paraId="5844CE79" w14:textId="5297FB72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備份計畫內容</w:t>
      </w:r>
    </w:p>
    <w:p w14:paraId="650A1F22" w14:textId="77777777" w:rsid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決定備份策略需考慮的七點評估要素:</w:t>
      </w:r>
    </w:p>
    <w:p w14:paraId="2C7B60D4" w14:textId="4E789EFD" w:rsidR="1B640ECE" w:rsidRPr="004703BB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703BB">
        <w:rPr>
          <w:rFonts w:ascii="標楷體" w:eastAsia="標楷體" w:hAnsi="標楷體"/>
        </w:rPr>
        <w:t>資料的區分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備份方式與媒體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備份位置</w:t>
      </w:r>
      <w:r w:rsidR="55C885CD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備份模式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備份工具</w:t>
      </w:r>
      <w:r w:rsidR="5B81B847" w:rsidRPr="004703BB">
        <w:rPr>
          <w:rFonts w:ascii="標楷體" w:eastAsia="標楷體" w:hAnsi="標楷體"/>
        </w:rPr>
        <w:t>、</w:t>
      </w:r>
      <w:r w:rsidRPr="004703BB">
        <w:rPr>
          <w:rFonts w:ascii="標楷體" w:eastAsia="標楷體" w:hAnsi="標楷體"/>
        </w:rPr>
        <w:t>備份回復測試</w:t>
      </w:r>
    </w:p>
    <w:p w14:paraId="4449E677" w14:textId="5BE5A1C9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方式與媒體</w:t>
      </w:r>
    </w:p>
    <w:p w14:paraId="4909C319" w14:textId="41EA96DA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線上備份</w:t>
      </w:r>
      <w:proofErr w:type="gramEnd"/>
      <w:r w:rsidRPr="004E6CC4">
        <w:rPr>
          <w:rFonts w:ascii="標楷體" w:eastAsia="標楷體" w:hAnsi="標楷體"/>
        </w:rPr>
        <w:t>(On-line Backup) : 用於需要及時還原的資料</w:t>
      </w:r>
    </w:p>
    <w:p w14:paraId="01026686" w14:textId="0B0E974D" w:rsidR="1B640ECE" w:rsidRPr="004E6CC4" w:rsidRDefault="1B640ECE" w:rsidP="005865E5">
      <w:pPr>
        <w:pStyle w:val="a9"/>
        <w:numPr>
          <w:ilvl w:val="0"/>
          <w:numId w:val="9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離線備份(Off-line Backup) : 使用可離線的媒體來備份</w:t>
      </w:r>
    </w:p>
    <w:p w14:paraId="10E190DD" w14:textId="5C232373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位置</w:t>
      </w:r>
    </w:p>
    <w:p w14:paraId="2DFEAC5E" w14:textId="61B13D31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本機備份、</w:t>
      </w:r>
      <w:proofErr w:type="gramStart"/>
      <w:r w:rsidRPr="004E6CC4">
        <w:rPr>
          <w:rFonts w:ascii="標楷體" w:eastAsia="標楷體" w:hAnsi="標楷體"/>
        </w:rPr>
        <w:t>異機備份</w:t>
      </w:r>
      <w:proofErr w:type="gramEnd"/>
      <w:r w:rsidRPr="004E6CC4">
        <w:rPr>
          <w:rFonts w:ascii="標楷體" w:eastAsia="標楷體" w:hAnsi="標楷體"/>
        </w:rPr>
        <w:t>、異地備份</w:t>
      </w:r>
    </w:p>
    <w:p w14:paraId="1898862C" w14:textId="2F5E33FA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  <w:color w:val="FF0000"/>
        </w:rPr>
      </w:pPr>
      <w:r w:rsidRPr="004E6CC4">
        <w:rPr>
          <w:rFonts w:ascii="標楷體" w:eastAsia="標楷體" w:hAnsi="標楷體"/>
          <w:color w:val="FF0000"/>
        </w:rPr>
        <w:t>根據我國電腦機房異地備援機制參考指引，台灣異地</w:t>
      </w:r>
      <w:proofErr w:type="gramStart"/>
      <w:r w:rsidRPr="004E6CC4">
        <w:rPr>
          <w:rFonts w:ascii="標楷體" w:eastAsia="標楷體" w:hAnsi="標楷體"/>
          <w:color w:val="FF0000"/>
        </w:rPr>
        <w:t>備援需再</w:t>
      </w:r>
      <w:proofErr w:type="gramEnd"/>
      <w:r w:rsidRPr="004E6CC4">
        <w:rPr>
          <w:rFonts w:ascii="標楷體" w:eastAsia="標楷體" w:hAnsi="標楷體"/>
          <w:color w:val="FF0000"/>
        </w:rPr>
        <w:t>30公里</w:t>
      </w:r>
      <w:proofErr w:type="gramStart"/>
      <w:r w:rsidRPr="004E6CC4">
        <w:rPr>
          <w:rFonts w:ascii="標楷體" w:eastAsia="標楷體" w:hAnsi="標楷體"/>
          <w:color w:val="FF0000"/>
        </w:rPr>
        <w:t>以外，</w:t>
      </w:r>
      <w:proofErr w:type="gramEnd"/>
      <w:r w:rsidRPr="004E6CC4">
        <w:rPr>
          <w:rFonts w:ascii="標楷體" w:eastAsia="標楷體" w:hAnsi="標楷體"/>
          <w:color w:val="FF0000"/>
        </w:rPr>
        <w:t>國外一般則在30英哩以外</w:t>
      </w:r>
    </w:p>
    <w:p w14:paraId="7C7C360D" w14:textId="0DA752A1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常見模式</w:t>
      </w:r>
    </w:p>
    <w:p w14:paraId="4851B96E" w14:textId="541C8BAE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完整備份 ( Full Backup ) 、增量備份 ( Incremental Backup ) 、差異備份 ( Differential Backup ) </w:t>
      </w:r>
    </w:p>
    <w:p w14:paraId="185C2D88" w14:textId="66278500" w:rsidR="00D440FA" w:rsidRPr="004E6CC4" w:rsidRDefault="003D38B2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  <w:noProof/>
        </w:rPr>
        <w:drawing>
          <wp:anchor distT="0" distB="0" distL="114300" distR="114300" simplePos="0" relativeHeight="251658242" behindDoc="1" locked="0" layoutInCell="1" allowOverlap="1" wp14:anchorId="16403B5C" wp14:editId="2FFB9C18">
            <wp:simplePos x="0" y="0"/>
            <wp:positionH relativeFrom="column">
              <wp:posOffset>228600</wp:posOffset>
            </wp:positionH>
            <wp:positionV relativeFrom="paragraph">
              <wp:posOffset>303530</wp:posOffset>
            </wp:positionV>
            <wp:extent cx="4428490" cy="1788160"/>
            <wp:effectExtent l="0" t="0" r="0" b="2540"/>
            <wp:wrapTight wrapText="bothSides">
              <wp:wrapPolygon edited="0">
                <wp:start x="0" y="0"/>
                <wp:lineTo x="0" y="21401"/>
                <wp:lineTo x="21464" y="21401"/>
                <wp:lineTo x="21464" y="0"/>
                <wp:lineTo x="0" y="0"/>
              </wp:wrapPolygon>
            </wp:wrapTight>
            <wp:docPr id="443929288" name="圖片 443929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差異比較</w:t>
      </w:r>
    </w:p>
    <w:p w14:paraId="55F50339" w14:textId="1E3D6230" w:rsidR="1B640ECE" w:rsidRPr="004E6CC4" w:rsidRDefault="1B640ECE" w:rsidP="005865E5">
      <w:pPr>
        <w:ind w:left="360"/>
        <w:jc w:val="both"/>
        <w:rPr>
          <w:rFonts w:ascii="標楷體" w:eastAsia="標楷體" w:hAnsi="標楷體"/>
        </w:rPr>
      </w:pPr>
    </w:p>
    <w:p w14:paraId="29F7BD6E" w14:textId="227D6284" w:rsidR="00D440FA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proofErr w:type="gramStart"/>
      <w:r w:rsidRPr="004E6CC4">
        <w:rPr>
          <w:rFonts w:ascii="標楷體" w:eastAsia="標楷體" w:hAnsi="標楷體"/>
        </w:rPr>
        <w:t>平率與</w:t>
      </w:r>
      <w:proofErr w:type="gramEnd"/>
      <w:r w:rsidRPr="004E6CC4">
        <w:rPr>
          <w:rFonts w:ascii="標楷體" w:eastAsia="標楷體" w:hAnsi="標楷體"/>
        </w:rPr>
        <w:t>保留週期</w:t>
      </w:r>
    </w:p>
    <w:p w14:paraId="072EC3B7" w14:textId="37B0E406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根據資料的</w:t>
      </w:r>
      <w:r w:rsidRPr="004E6CC4">
        <w:rPr>
          <w:rFonts w:ascii="標楷體" w:eastAsia="標楷體" w:hAnsi="標楷體"/>
          <w:color w:val="FF0000"/>
        </w:rPr>
        <w:t>更新頻率</w:t>
      </w:r>
      <w:r w:rsidRPr="004E6CC4">
        <w:rPr>
          <w:rFonts w:ascii="標楷體" w:eastAsia="標楷體" w:hAnsi="標楷體"/>
        </w:rPr>
        <w:t>與</w:t>
      </w:r>
      <w:r w:rsidRPr="004E6CC4">
        <w:rPr>
          <w:rFonts w:ascii="標楷體" w:eastAsia="標楷體" w:hAnsi="標楷體"/>
          <w:color w:val="FF0000"/>
        </w:rPr>
        <w:t>復原點目標 (RPO)</w:t>
      </w:r>
      <w:r w:rsidRPr="004E6CC4">
        <w:rPr>
          <w:rFonts w:ascii="標楷體" w:eastAsia="標楷體" w:hAnsi="標楷體"/>
        </w:rPr>
        <w:t>考量</w:t>
      </w:r>
    </w:p>
    <w:p w14:paraId="0080930D" w14:textId="20E6C72C" w:rsidR="1B640ECE" w:rsidRPr="00BF3A72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>工具</w:t>
      </w:r>
    </w:p>
    <w:p w14:paraId="5F8F20C5" w14:textId="2F88D97C" w:rsidR="22817F30" w:rsidRPr="00BF3A72" w:rsidRDefault="22817F30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BF3A72">
        <w:rPr>
          <w:rFonts w:ascii="標楷體" w:eastAsia="標楷體" w:hAnsi="標楷體"/>
        </w:rPr>
        <w:t xml:space="preserve">常見硬體 : 磁帶、光碟/藍光CD 、US、外接式行動硬碟、網路儲存設備NAS </w:t>
      </w:r>
    </w:p>
    <w:p w14:paraId="2A95FA0D" w14:textId="2E1E3F37" w:rsidR="1B640ECE" w:rsidRPr="004E6CC4" w:rsidRDefault="1B640ECE" w:rsidP="005865E5">
      <w:pPr>
        <w:pStyle w:val="a9"/>
        <w:numPr>
          <w:ilvl w:val="0"/>
          <w:numId w:val="16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備份回復測試</w:t>
      </w:r>
    </w:p>
    <w:p w14:paraId="4FF68835" w14:textId="4B5172E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回復測試紀錄主要記載 : 備份回復日期、回復項目、資料備份日期、備份編號、執行人員、測試狀況、備註以及主管審核項目</w:t>
      </w:r>
    </w:p>
    <w:p w14:paraId="641BD873" w14:textId="7381A84C" w:rsidR="00E1093C" w:rsidRPr="00E25B30" w:rsidRDefault="00D93947" w:rsidP="005865E5">
      <w:pPr>
        <w:ind w:left="360"/>
        <w:jc w:val="both"/>
        <w:rPr>
          <w:rFonts w:ascii="標楷體" w:eastAsia="標楷體" w:hAnsi="標楷體"/>
        </w:rPr>
      </w:pPr>
      <w:r w:rsidRPr="00047556">
        <w:rPr>
          <w:rFonts w:ascii="標楷體" w:eastAsia="標楷體" w:hAnsi="標楷體" w:hint="eastAsia"/>
          <w:color w:val="7030A0"/>
        </w:rPr>
        <w:lastRenderedPageBreak/>
        <w:t>日誌管理</w:t>
      </w:r>
    </w:p>
    <w:p w14:paraId="6FD2A1A7" w14:textId="76E89155" w:rsidR="006E4034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資訊安全監控維運中心 ( Information security operation center；</w:t>
      </w:r>
      <w:proofErr w:type="gramStart"/>
      <w:r w:rsidRPr="004E6CC4">
        <w:rPr>
          <w:rFonts w:ascii="標楷體" w:eastAsia="標楷體" w:hAnsi="標楷體"/>
        </w:rPr>
        <w:t>SOC )</w:t>
      </w:r>
      <w:proofErr w:type="gramEnd"/>
    </w:p>
    <w:p w14:paraId="43C7FAD1" w14:textId="4F0EE12C" w:rsidR="1B640ECE" w:rsidRPr="004E6CC4" w:rsidRDefault="1B640ECE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建置重點在於</w:t>
      </w:r>
      <w:r w:rsidRPr="004E6CC4">
        <w:rPr>
          <w:rFonts w:ascii="標楷體" w:eastAsia="標楷體" w:hAnsi="標楷體"/>
          <w:color w:val="FF0000"/>
        </w:rPr>
        <w:t>主動化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自動化</w:t>
      </w:r>
      <w:r w:rsidRPr="004E6CC4">
        <w:rPr>
          <w:rFonts w:ascii="標楷體" w:eastAsia="標楷體" w:hAnsi="標楷體"/>
        </w:rPr>
        <w:t>、</w:t>
      </w:r>
      <w:r w:rsidRPr="004E6CC4">
        <w:rPr>
          <w:rFonts w:ascii="標楷體" w:eastAsia="標楷體" w:hAnsi="標楷體"/>
          <w:color w:val="FF0000"/>
        </w:rPr>
        <w:t>智能化</w:t>
      </w:r>
    </w:p>
    <w:p w14:paraId="7510F41C" w14:textId="36CCF4A8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主要功能</w:t>
      </w:r>
    </w:p>
    <w:p w14:paraId="5F465BEA" w14:textId="2C924D43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建立基礎 : 人員、管理程序 、相關資訊技術</w:t>
      </w:r>
    </w:p>
    <w:p w14:paraId="3D2563C9" w14:textId="4754E8B7" w:rsidR="1B640ECE" w:rsidRPr="004E6CC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目的 : 偵測、遏阻、矯治、復原</w:t>
      </w:r>
    </w:p>
    <w:p w14:paraId="3FB00AFE" w14:textId="53992090" w:rsidR="1B640ECE" w:rsidRPr="004E6CC4" w:rsidRDefault="004F4A74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60290" behindDoc="1" locked="0" layoutInCell="1" allowOverlap="1" wp14:anchorId="12290458" wp14:editId="29B58ABD">
            <wp:simplePos x="0" y="0"/>
            <wp:positionH relativeFrom="column">
              <wp:posOffset>1720887</wp:posOffset>
            </wp:positionH>
            <wp:positionV relativeFrom="paragraph">
              <wp:posOffset>330835</wp:posOffset>
            </wp:positionV>
            <wp:extent cx="2702560" cy="731520"/>
            <wp:effectExtent l="0" t="0" r="254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1B640ECE" w:rsidRPr="004E6CC4">
        <w:rPr>
          <w:rFonts w:ascii="標楷體" w:eastAsia="標楷體" w:hAnsi="標楷體"/>
        </w:rPr>
        <w:t>對資安事件</w:t>
      </w:r>
      <w:proofErr w:type="gramEnd"/>
      <w:r w:rsidR="1B640ECE" w:rsidRPr="004E6CC4">
        <w:rPr>
          <w:rFonts w:ascii="標楷體" w:eastAsia="標楷體" w:hAnsi="標楷體"/>
        </w:rPr>
        <w:t>之管理 : 正確辨識、分析、通報、對治行動、調查研究及記錄</w:t>
      </w:r>
    </w:p>
    <w:p w14:paraId="4F3EE6D7" w14:textId="1340BB83" w:rsidR="005764D8" w:rsidRPr="004F4A74" w:rsidRDefault="1B640ECE" w:rsidP="005865E5">
      <w:pPr>
        <w:pStyle w:val="a9"/>
        <w:numPr>
          <w:ilvl w:val="0"/>
          <w:numId w:val="2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五項主要功能 : </w:t>
      </w:r>
    </w:p>
    <w:p w14:paraId="42E4E8C7" w14:textId="7BD2BEBD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八大習慣</w:t>
      </w:r>
    </w:p>
    <w:p w14:paraId="7F1DE1AC" w14:textId="3A04031C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習慣1 - 使用自動化的用戶</w:t>
      </w:r>
      <w:r w:rsidR="00FB6890" w:rsidRPr="004E6CC4">
        <w:rPr>
          <w:rFonts w:ascii="標楷體" w:eastAsia="標楷體" w:hAnsi="標楷體" w:hint="eastAsia"/>
        </w:rPr>
        <w:t>日</w:t>
      </w:r>
      <w:r w:rsidRPr="004E6CC4">
        <w:rPr>
          <w:rFonts w:ascii="標楷體" w:eastAsia="標楷體" w:hAnsi="標楷體"/>
        </w:rPr>
        <w:t>誌管理工具</w:t>
      </w:r>
    </w:p>
    <w:p w14:paraId="568FF1C9" w14:textId="3796B871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習慣2 - 集中收集日誌數據</w:t>
      </w:r>
    </w:p>
    <w:p w14:paraId="49DFB49C" w14:textId="7A08A71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習慣3 - 保持審計狀態-準備就緒的安全報表</w:t>
      </w:r>
    </w:p>
    <w:p w14:paraId="55ABF72F" w14:textId="28E302F5" w:rsidR="1B640ECE" w:rsidRPr="004E6CC4" w:rsidRDefault="005764D8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5764D8">
        <w:rPr>
          <w:rFonts w:ascii="標楷體" w:eastAsia="標楷體" w:hAnsi="標楷體"/>
          <w:noProof/>
        </w:rPr>
        <w:drawing>
          <wp:anchor distT="0" distB="0" distL="114300" distR="114300" simplePos="0" relativeHeight="251659266" behindDoc="1" locked="0" layoutInCell="1" allowOverlap="1" wp14:anchorId="14AE1F8F" wp14:editId="36D2D3AF">
            <wp:simplePos x="0" y="0"/>
            <wp:positionH relativeFrom="column">
              <wp:posOffset>3177017</wp:posOffset>
            </wp:positionH>
            <wp:positionV relativeFrom="paragraph">
              <wp:posOffset>37016</wp:posOffset>
            </wp:positionV>
            <wp:extent cx="2572870" cy="1052566"/>
            <wp:effectExtent l="0" t="0" r="0" b="0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870" cy="10525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1B640ECE" w:rsidRPr="004E6CC4">
        <w:rPr>
          <w:rFonts w:ascii="標楷體" w:eastAsia="標楷體" w:hAnsi="標楷體"/>
        </w:rPr>
        <w:t>習慣4 - 執行日誌取證調查</w:t>
      </w:r>
    </w:p>
    <w:p w14:paraId="7AEA10D2" w14:textId="52B8D1AE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習慣5 - 主動應對安全威脅</w:t>
      </w:r>
    </w:p>
    <w:p w14:paraId="410ED3FE" w14:textId="59315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習慣6 - 跟蹤用戶活動</w:t>
      </w:r>
    </w:p>
    <w:p w14:paraId="2B8534C3" w14:textId="338A1F5D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習慣7 - 數據歸檔和保證日誌數據安全</w:t>
      </w:r>
    </w:p>
    <w:p w14:paraId="3BA34D1F" w14:textId="7A32B977" w:rsidR="1B640ECE" w:rsidRPr="004E6CC4" w:rsidRDefault="1B640ECE" w:rsidP="005865E5">
      <w:pPr>
        <w:pStyle w:val="a9"/>
        <w:numPr>
          <w:ilvl w:val="0"/>
          <w:numId w:val="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習慣8 - 持續監控和回顧日誌</w:t>
      </w:r>
    </w:p>
    <w:p w14:paraId="62C2F148" w14:textId="05D1D573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安全性資訊與事件管理 ( Security information and event management；SIEM)</w:t>
      </w:r>
    </w:p>
    <w:p w14:paraId="495C71D5" w14:textId="07EE2120" w:rsidR="671738F3" w:rsidRPr="004E6CC4" w:rsidRDefault="671738F3" w:rsidP="005865E5">
      <w:pPr>
        <w:pStyle w:val="a9"/>
        <w:ind w:left="360"/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功能與一般日誌管理工具類似，都會將來自不同伺服器和設備的日誌和事件紀錄集中在同一</w:t>
      </w:r>
      <w:proofErr w:type="gramStart"/>
      <w:r w:rsidRPr="004E6CC4">
        <w:rPr>
          <w:rFonts w:ascii="標楷體" w:eastAsia="標楷體" w:hAnsi="標楷體"/>
        </w:rPr>
        <w:t>個</w:t>
      </w:r>
      <w:proofErr w:type="gramEnd"/>
      <w:r w:rsidRPr="004E6CC4">
        <w:rPr>
          <w:rFonts w:ascii="標楷體" w:eastAsia="標楷體" w:hAnsi="標楷體"/>
        </w:rPr>
        <w:t xml:space="preserve">地方。  </w:t>
      </w:r>
    </w:p>
    <w:p w14:paraId="6BAF52EF" w14:textId="77777777" w:rsidR="00E1093C" w:rsidRPr="004E6CC4" w:rsidRDefault="1B640ECE" w:rsidP="005865E5">
      <w:pPr>
        <w:pStyle w:val="a9"/>
        <w:numPr>
          <w:ilvl w:val="0"/>
          <w:numId w:val="25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異常行為</w:t>
      </w:r>
    </w:p>
    <w:p w14:paraId="30348530" w14:textId="7E78810A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系統中的異常行為 : 程序與服務、檔案、網路使用量、排程工作、帳號、日誌</w:t>
      </w:r>
      <w:proofErr w:type="gramStart"/>
      <w:r w:rsidRPr="004E6CC4">
        <w:rPr>
          <w:rFonts w:ascii="標楷體" w:eastAsia="標楷體" w:hAnsi="標楷體"/>
        </w:rPr>
        <w:t>檔</w:t>
      </w:r>
      <w:proofErr w:type="gramEnd"/>
      <w:r w:rsidRPr="004E6CC4">
        <w:rPr>
          <w:rFonts w:ascii="標楷體" w:eastAsia="標楷體" w:hAnsi="標楷體"/>
        </w:rPr>
        <w:t>內容、其他不尋常的事件</w:t>
      </w:r>
      <w:r w:rsidR="000E2A7A" w:rsidRPr="004E6CC4">
        <w:rPr>
          <w:rFonts w:ascii="標楷體" w:eastAsia="標楷體" w:hAnsi="標楷體" w:hint="eastAsia"/>
        </w:rPr>
        <w:t>。</w:t>
      </w:r>
    </w:p>
    <w:p w14:paraId="2EA0F711" w14:textId="64C17D01" w:rsidR="1B640ECE" w:rsidRPr="004E6CC4" w:rsidRDefault="1B640ECE" w:rsidP="005865E5">
      <w:pPr>
        <w:pStyle w:val="a9"/>
        <w:numPr>
          <w:ilvl w:val="0"/>
          <w:numId w:val="4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其他協助工具 : </w:t>
      </w:r>
    </w:p>
    <w:p w14:paraId="55E3AAAA" w14:textId="57BD2C3B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入侵偵測與防禦系統 (IDS/IPS) : Snort, Suricata</w:t>
      </w:r>
    </w:p>
    <w:p w14:paraId="01D0E153" w14:textId="025E0DCC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檔案完整性監控 : Tripwire</w:t>
      </w:r>
    </w:p>
    <w:p w14:paraId="25E6586D" w14:textId="3352E08D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主機防火牆 : iptables, </w:t>
      </w:r>
      <w:proofErr w:type="spellStart"/>
      <w:r w:rsidRPr="004E6CC4">
        <w:rPr>
          <w:rFonts w:ascii="標楷體" w:eastAsia="標楷體" w:hAnsi="標楷體"/>
        </w:rPr>
        <w:t>ufw</w:t>
      </w:r>
      <w:proofErr w:type="spellEnd"/>
    </w:p>
    <w:p w14:paraId="23B5B48A" w14:textId="4312FC0A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>安全漏洞掃描 : OpenVAS, Nessus</w:t>
      </w:r>
    </w:p>
    <w:p w14:paraId="768A612F" w14:textId="20A2E1C2" w:rsidR="1B640ECE" w:rsidRPr="004E6CC4" w:rsidRDefault="1B640ECE" w:rsidP="005865E5">
      <w:pPr>
        <w:pStyle w:val="a9"/>
        <w:numPr>
          <w:ilvl w:val="0"/>
          <w:numId w:val="3"/>
        </w:numPr>
        <w:jc w:val="both"/>
        <w:rPr>
          <w:rFonts w:ascii="標楷體" w:eastAsia="標楷體" w:hAnsi="標楷體"/>
        </w:rPr>
      </w:pPr>
      <w:r w:rsidRPr="004E6CC4">
        <w:rPr>
          <w:rFonts w:ascii="標楷體" w:eastAsia="標楷體" w:hAnsi="標楷體"/>
        </w:rPr>
        <w:t xml:space="preserve">防毒軟體 : </w:t>
      </w:r>
      <w:proofErr w:type="spellStart"/>
      <w:r w:rsidRPr="004E6CC4">
        <w:rPr>
          <w:rFonts w:ascii="標楷體" w:eastAsia="標楷體" w:hAnsi="標楷體"/>
        </w:rPr>
        <w:t>ClamAV</w:t>
      </w:r>
      <w:proofErr w:type="spellEnd"/>
    </w:p>
    <w:sectPr w:rsidR="1B640ECE" w:rsidRPr="004E6C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3F254" w14:textId="77777777" w:rsidR="00923B7D" w:rsidRDefault="00923B7D" w:rsidP="003E1EE8">
      <w:pPr>
        <w:spacing w:after="0" w:line="240" w:lineRule="auto"/>
      </w:pPr>
      <w:r>
        <w:separator/>
      </w:r>
    </w:p>
  </w:endnote>
  <w:endnote w:type="continuationSeparator" w:id="0">
    <w:p w14:paraId="1A3ACB76" w14:textId="77777777" w:rsidR="00923B7D" w:rsidRDefault="00923B7D" w:rsidP="003E1EE8">
      <w:pPr>
        <w:spacing w:after="0" w:line="240" w:lineRule="auto"/>
      </w:pPr>
      <w:r>
        <w:continuationSeparator/>
      </w:r>
    </w:p>
  </w:endnote>
  <w:endnote w:type="continuationNotice" w:id="1">
    <w:p w14:paraId="6F921DCA" w14:textId="77777777" w:rsidR="00923B7D" w:rsidRDefault="00923B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D2365" w14:textId="77777777" w:rsidR="00923B7D" w:rsidRDefault="00923B7D" w:rsidP="003E1EE8">
      <w:pPr>
        <w:spacing w:after="0" w:line="240" w:lineRule="auto"/>
      </w:pPr>
      <w:r>
        <w:separator/>
      </w:r>
    </w:p>
  </w:footnote>
  <w:footnote w:type="continuationSeparator" w:id="0">
    <w:p w14:paraId="65619127" w14:textId="77777777" w:rsidR="00923B7D" w:rsidRDefault="00923B7D" w:rsidP="003E1EE8">
      <w:pPr>
        <w:spacing w:after="0" w:line="240" w:lineRule="auto"/>
      </w:pPr>
      <w:r>
        <w:continuationSeparator/>
      </w:r>
    </w:p>
  </w:footnote>
  <w:footnote w:type="continuationNotice" w:id="1">
    <w:p w14:paraId="0B3B9B40" w14:textId="77777777" w:rsidR="00923B7D" w:rsidRDefault="00923B7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9133D"/>
    <w:multiLevelType w:val="hybridMultilevel"/>
    <w:tmpl w:val="A0BA7B4C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22158EB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-632" w:hanging="360"/>
      </w:pPr>
    </w:lvl>
    <w:lvl w:ilvl="1" w:tplc="FFFFFFFF">
      <w:start w:val="1"/>
      <w:numFmt w:val="lowerLetter"/>
      <w:lvlText w:val="%2."/>
      <w:lvlJc w:val="left"/>
      <w:pPr>
        <w:ind w:left="-261" w:hanging="360"/>
      </w:pPr>
    </w:lvl>
    <w:lvl w:ilvl="2" w:tplc="FFFFFFFF">
      <w:start w:val="1"/>
      <w:numFmt w:val="lowerRoman"/>
      <w:lvlText w:val="%3."/>
      <w:lvlJc w:val="right"/>
      <w:pPr>
        <w:ind w:left="459" w:hanging="180"/>
      </w:pPr>
    </w:lvl>
    <w:lvl w:ilvl="3" w:tplc="FFFFFFFF">
      <w:start w:val="1"/>
      <w:numFmt w:val="decimal"/>
      <w:lvlText w:val="%4."/>
      <w:lvlJc w:val="left"/>
      <w:pPr>
        <w:ind w:left="1179" w:hanging="360"/>
      </w:pPr>
    </w:lvl>
    <w:lvl w:ilvl="4" w:tplc="FFFFFFFF">
      <w:start w:val="1"/>
      <w:numFmt w:val="lowerLetter"/>
      <w:lvlText w:val="%5."/>
      <w:lvlJc w:val="left"/>
      <w:pPr>
        <w:ind w:left="1899" w:hanging="360"/>
      </w:pPr>
    </w:lvl>
    <w:lvl w:ilvl="5" w:tplc="FFFFFFFF">
      <w:start w:val="1"/>
      <w:numFmt w:val="lowerRoman"/>
      <w:lvlText w:val="%6."/>
      <w:lvlJc w:val="right"/>
      <w:pPr>
        <w:ind w:left="2619" w:hanging="180"/>
      </w:pPr>
    </w:lvl>
    <w:lvl w:ilvl="6" w:tplc="FFFFFFFF">
      <w:start w:val="1"/>
      <w:numFmt w:val="decimal"/>
      <w:lvlText w:val="%7."/>
      <w:lvlJc w:val="left"/>
      <w:pPr>
        <w:ind w:left="3339" w:hanging="360"/>
      </w:pPr>
    </w:lvl>
    <w:lvl w:ilvl="7" w:tplc="FFFFFFFF">
      <w:start w:val="1"/>
      <w:numFmt w:val="lowerLetter"/>
      <w:lvlText w:val="%8."/>
      <w:lvlJc w:val="left"/>
      <w:pPr>
        <w:ind w:left="4059" w:hanging="360"/>
      </w:pPr>
    </w:lvl>
    <w:lvl w:ilvl="8" w:tplc="FFFFFFFF">
      <w:start w:val="1"/>
      <w:numFmt w:val="lowerRoman"/>
      <w:lvlText w:val="%9."/>
      <w:lvlJc w:val="right"/>
      <w:pPr>
        <w:ind w:left="4779" w:hanging="180"/>
      </w:pPr>
    </w:lvl>
  </w:abstractNum>
  <w:abstractNum w:abstractNumId="2" w15:restartNumberingAfterBreak="0">
    <w:nsid w:val="04976CE1"/>
    <w:multiLevelType w:val="hybridMultilevel"/>
    <w:tmpl w:val="D3947E1C"/>
    <w:lvl w:ilvl="0" w:tplc="55E216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24E0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70CF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DC7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E8D2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ACE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3829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9E7F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EA10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6162FF"/>
    <w:multiLevelType w:val="hybridMultilevel"/>
    <w:tmpl w:val="42ECE6A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0D1D4545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5" w15:restartNumberingAfterBreak="0">
    <w:nsid w:val="10412637"/>
    <w:multiLevelType w:val="hybridMultilevel"/>
    <w:tmpl w:val="56A09682"/>
    <w:lvl w:ilvl="0" w:tplc="71205D6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68A2A2F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02E9E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A4800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34ECA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7A84B7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6EAE4C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ED26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FAC4A9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4BE7E1A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16487D12"/>
    <w:multiLevelType w:val="hybridMultilevel"/>
    <w:tmpl w:val="19AAF24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18627B64"/>
    <w:multiLevelType w:val="hybridMultilevel"/>
    <w:tmpl w:val="339EC328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1DA5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A485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8C58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78DB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7608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E46D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E24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E4AF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5A665"/>
    <w:multiLevelType w:val="hybridMultilevel"/>
    <w:tmpl w:val="FB4427E4"/>
    <w:lvl w:ilvl="0" w:tplc="C0D8CA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127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582D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7C05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A03C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A0AF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621F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62BE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482B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53AB8"/>
    <w:multiLevelType w:val="hybridMultilevel"/>
    <w:tmpl w:val="B69AE38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63EA78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667C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FAA3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EE9F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60B1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45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B696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8A3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E4B67"/>
    <w:multiLevelType w:val="hybridMultilevel"/>
    <w:tmpl w:val="EB3AB986"/>
    <w:lvl w:ilvl="0" w:tplc="04090013">
      <w:start w:val="1"/>
      <w:numFmt w:val="upperRoman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2" w15:restartNumberingAfterBreak="0">
    <w:nsid w:val="2688BB77"/>
    <w:multiLevelType w:val="hybridMultilevel"/>
    <w:tmpl w:val="876CD5B2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502A0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2811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5ADB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0A9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B6F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A0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F5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AABC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DF08C"/>
    <w:multiLevelType w:val="hybridMultilevel"/>
    <w:tmpl w:val="FA842292"/>
    <w:lvl w:ilvl="0" w:tplc="B10A5FCC">
      <w:start w:val="1"/>
      <w:numFmt w:val="decimal"/>
      <w:lvlText w:val="%1."/>
      <w:lvlJc w:val="left"/>
      <w:pPr>
        <w:ind w:left="360" w:hanging="360"/>
      </w:pPr>
    </w:lvl>
    <w:lvl w:ilvl="1" w:tplc="9FE0C616">
      <w:start w:val="1"/>
      <w:numFmt w:val="lowerLetter"/>
      <w:lvlText w:val="%2."/>
      <w:lvlJc w:val="left"/>
      <w:pPr>
        <w:ind w:left="731" w:hanging="360"/>
      </w:pPr>
    </w:lvl>
    <w:lvl w:ilvl="2" w:tplc="B5F2B3A0">
      <w:start w:val="1"/>
      <w:numFmt w:val="lowerRoman"/>
      <w:lvlText w:val="%3."/>
      <w:lvlJc w:val="right"/>
      <w:pPr>
        <w:ind w:left="1451" w:hanging="180"/>
      </w:pPr>
    </w:lvl>
    <w:lvl w:ilvl="3" w:tplc="72B87E6A">
      <w:start w:val="1"/>
      <w:numFmt w:val="decimal"/>
      <w:lvlText w:val="%4."/>
      <w:lvlJc w:val="left"/>
      <w:pPr>
        <w:ind w:left="2171" w:hanging="360"/>
      </w:pPr>
    </w:lvl>
    <w:lvl w:ilvl="4" w:tplc="3B7EC2FC">
      <w:start w:val="1"/>
      <w:numFmt w:val="lowerLetter"/>
      <w:lvlText w:val="%5."/>
      <w:lvlJc w:val="left"/>
      <w:pPr>
        <w:ind w:left="2891" w:hanging="360"/>
      </w:pPr>
    </w:lvl>
    <w:lvl w:ilvl="5" w:tplc="DF381148">
      <w:start w:val="1"/>
      <w:numFmt w:val="lowerRoman"/>
      <w:lvlText w:val="%6."/>
      <w:lvlJc w:val="right"/>
      <w:pPr>
        <w:ind w:left="3611" w:hanging="180"/>
      </w:pPr>
    </w:lvl>
    <w:lvl w:ilvl="6" w:tplc="7C14AB64">
      <w:start w:val="1"/>
      <w:numFmt w:val="decimal"/>
      <w:lvlText w:val="%7."/>
      <w:lvlJc w:val="left"/>
      <w:pPr>
        <w:ind w:left="4331" w:hanging="360"/>
      </w:pPr>
    </w:lvl>
    <w:lvl w:ilvl="7" w:tplc="D0DAB57E">
      <w:start w:val="1"/>
      <w:numFmt w:val="lowerLetter"/>
      <w:lvlText w:val="%8."/>
      <w:lvlJc w:val="left"/>
      <w:pPr>
        <w:ind w:left="5051" w:hanging="360"/>
      </w:pPr>
    </w:lvl>
    <w:lvl w:ilvl="8" w:tplc="19B6A978">
      <w:start w:val="1"/>
      <w:numFmt w:val="lowerRoman"/>
      <w:lvlText w:val="%9."/>
      <w:lvlJc w:val="right"/>
      <w:pPr>
        <w:ind w:left="5771" w:hanging="180"/>
      </w:pPr>
    </w:lvl>
  </w:abstractNum>
  <w:abstractNum w:abstractNumId="14" w15:restartNumberingAfterBreak="0">
    <w:nsid w:val="28C21167"/>
    <w:multiLevelType w:val="hybridMultilevel"/>
    <w:tmpl w:val="EBD035E2"/>
    <w:lvl w:ilvl="0" w:tplc="78F279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C61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96A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EE4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52AB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C62E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584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567A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C7679"/>
    <w:multiLevelType w:val="hybridMultilevel"/>
    <w:tmpl w:val="A3C8DD14"/>
    <w:lvl w:ilvl="0" w:tplc="C8D08176">
      <w:start w:val="1"/>
      <w:numFmt w:val="lowerLetter"/>
      <w:lvlText w:val="%1."/>
      <w:lvlJc w:val="left"/>
      <w:pPr>
        <w:ind w:left="720" w:hanging="360"/>
      </w:pPr>
    </w:lvl>
    <w:lvl w:ilvl="1" w:tplc="2470380A">
      <w:start w:val="1"/>
      <w:numFmt w:val="lowerLetter"/>
      <w:lvlText w:val="%2."/>
      <w:lvlJc w:val="left"/>
      <w:pPr>
        <w:ind w:left="1440" w:hanging="360"/>
      </w:pPr>
    </w:lvl>
    <w:lvl w:ilvl="2" w:tplc="30A215C6">
      <w:start w:val="1"/>
      <w:numFmt w:val="lowerRoman"/>
      <w:lvlText w:val="%3."/>
      <w:lvlJc w:val="right"/>
      <w:pPr>
        <w:ind w:left="2160" w:hanging="180"/>
      </w:pPr>
    </w:lvl>
    <w:lvl w:ilvl="3" w:tplc="AD1A5B6A">
      <w:start w:val="1"/>
      <w:numFmt w:val="decimal"/>
      <w:lvlText w:val="%4."/>
      <w:lvlJc w:val="left"/>
      <w:pPr>
        <w:ind w:left="2880" w:hanging="360"/>
      </w:pPr>
    </w:lvl>
    <w:lvl w:ilvl="4" w:tplc="494AF292">
      <w:start w:val="1"/>
      <w:numFmt w:val="lowerLetter"/>
      <w:lvlText w:val="%5."/>
      <w:lvlJc w:val="left"/>
      <w:pPr>
        <w:ind w:left="3600" w:hanging="360"/>
      </w:pPr>
    </w:lvl>
    <w:lvl w:ilvl="5" w:tplc="735C333A">
      <w:start w:val="1"/>
      <w:numFmt w:val="lowerRoman"/>
      <w:lvlText w:val="%6."/>
      <w:lvlJc w:val="right"/>
      <w:pPr>
        <w:ind w:left="4320" w:hanging="180"/>
      </w:pPr>
    </w:lvl>
    <w:lvl w:ilvl="6" w:tplc="80B4E4F8">
      <w:start w:val="1"/>
      <w:numFmt w:val="decimal"/>
      <w:lvlText w:val="%7."/>
      <w:lvlJc w:val="left"/>
      <w:pPr>
        <w:ind w:left="5040" w:hanging="360"/>
      </w:pPr>
    </w:lvl>
    <w:lvl w:ilvl="7" w:tplc="7EE81FD6">
      <w:start w:val="1"/>
      <w:numFmt w:val="lowerLetter"/>
      <w:lvlText w:val="%8."/>
      <w:lvlJc w:val="left"/>
      <w:pPr>
        <w:ind w:left="5760" w:hanging="360"/>
      </w:pPr>
    </w:lvl>
    <w:lvl w:ilvl="8" w:tplc="9626979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6325B4"/>
    <w:multiLevelType w:val="hybridMultilevel"/>
    <w:tmpl w:val="67C68CC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7" w15:restartNumberingAfterBreak="0">
    <w:nsid w:val="34044826"/>
    <w:multiLevelType w:val="hybridMultilevel"/>
    <w:tmpl w:val="CF3A659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18" w15:restartNumberingAfterBreak="0">
    <w:nsid w:val="37823DF8"/>
    <w:multiLevelType w:val="hybridMultilevel"/>
    <w:tmpl w:val="47BEB074"/>
    <w:lvl w:ilvl="0" w:tplc="5FD04406">
      <w:start w:val="1"/>
      <w:numFmt w:val="decimal"/>
      <w:lvlText w:val="%1."/>
      <w:lvlJc w:val="left"/>
      <w:pPr>
        <w:ind w:left="360" w:hanging="360"/>
      </w:pPr>
    </w:lvl>
    <w:lvl w:ilvl="1" w:tplc="F70289FC" w:tentative="1">
      <w:start w:val="1"/>
      <w:numFmt w:val="decimal"/>
      <w:lvlText w:val="%2、"/>
      <w:lvlJc w:val="left"/>
      <w:pPr>
        <w:ind w:left="251" w:hanging="480"/>
      </w:pPr>
    </w:lvl>
    <w:lvl w:ilvl="2" w:tplc="32F07D3E" w:tentative="1">
      <w:start w:val="1"/>
      <w:numFmt w:val="lowerRoman"/>
      <w:lvlText w:val="%3."/>
      <w:lvlJc w:val="right"/>
      <w:pPr>
        <w:ind w:left="731" w:hanging="480"/>
      </w:pPr>
    </w:lvl>
    <w:lvl w:ilvl="3" w:tplc="4ECA2418" w:tentative="1">
      <w:start w:val="1"/>
      <w:numFmt w:val="decimal"/>
      <w:lvlText w:val="%4."/>
      <w:lvlJc w:val="left"/>
      <w:pPr>
        <w:ind w:left="1211" w:hanging="480"/>
      </w:pPr>
    </w:lvl>
    <w:lvl w:ilvl="4" w:tplc="102CB492" w:tentative="1">
      <w:start w:val="1"/>
      <w:numFmt w:val="decimal"/>
      <w:lvlText w:val="%5、"/>
      <w:lvlJc w:val="left"/>
      <w:pPr>
        <w:ind w:left="1691" w:hanging="480"/>
      </w:pPr>
    </w:lvl>
    <w:lvl w:ilvl="5" w:tplc="D7847896" w:tentative="1">
      <w:start w:val="1"/>
      <w:numFmt w:val="lowerRoman"/>
      <w:lvlText w:val="%6."/>
      <w:lvlJc w:val="right"/>
      <w:pPr>
        <w:ind w:left="2171" w:hanging="480"/>
      </w:pPr>
    </w:lvl>
    <w:lvl w:ilvl="6" w:tplc="726AD52C" w:tentative="1">
      <w:start w:val="1"/>
      <w:numFmt w:val="decimal"/>
      <w:lvlText w:val="%7."/>
      <w:lvlJc w:val="left"/>
      <w:pPr>
        <w:ind w:left="2651" w:hanging="480"/>
      </w:pPr>
    </w:lvl>
    <w:lvl w:ilvl="7" w:tplc="A25AF28A" w:tentative="1">
      <w:start w:val="1"/>
      <w:numFmt w:val="decimal"/>
      <w:lvlText w:val="%8、"/>
      <w:lvlJc w:val="left"/>
      <w:pPr>
        <w:ind w:left="3131" w:hanging="480"/>
      </w:pPr>
    </w:lvl>
    <w:lvl w:ilvl="8" w:tplc="53A8A4F0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19" w15:restartNumberingAfterBreak="0">
    <w:nsid w:val="42126D48"/>
    <w:multiLevelType w:val="hybridMultilevel"/>
    <w:tmpl w:val="347CCFDA"/>
    <w:lvl w:ilvl="0" w:tplc="5C2A3522">
      <w:start w:val="1"/>
      <w:numFmt w:val="decimal"/>
      <w:lvlText w:val="(%1)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4FFCF56B"/>
    <w:multiLevelType w:val="hybridMultilevel"/>
    <w:tmpl w:val="A2EE2044"/>
    <w:lvl w:ilvl="0" w:tplc="5C2A3522">
      <w:start w:val="1"/>
      <w:numFmt w:val="decimal"/>
      <w:lvlText w:val="(%1)"/>
      <w:lvlJc w:val="left"/>
      <w:pPr>
        <w:ind w:left="720" w:hanging="360"/>
      </w:pPr>
    </w:lvl>
    <w:lvl w:ilvl="1" w:tplc="C1320CB6">
      <w:start w:val="1"/>
      <w:numFmt w:val="lowerLetter"/>
      <w:lvlText w:val="%2."/>
      <w:lvlJc w:val="left"/>
      <w:pPr>
        <w:ind w:left="1440" w:hanging="360"/>
      </w:pPr>
    </w:lvl>
    <w:lvl w:ilvl="2" w:tplc="FDAE9F60">
      <w:start w:val="1"/>
      <w:numFmt w:val="lowerRoman"/>
      <w:lvlText w:val="%3."/>
      <w:lvlJc w:val="right"/>
      <w:pPr>
        <w:ind w:left="2160" w:hanging="180"/>
      </w:pPr>
    </w:lvl>
    <w:lvl w:ilvl="3" w:tplc="C65E798E">
      <w:start w:val="1"/>
      <w:numFmt w:val="decimal"/>
      <w:lvlText w:val="%4."/>
      <w:lvlJc w:val="left"/>
      <w:pPr>
        <w:ind w:left="2880" w:hanging="360"/>
      </w:pPr>
    </w:lvl>
    <w:lvl w:ilvl="4" w:tplc="9F868004">
      <w:start w:val="1"/>
      <w:numFmt w:val="lowerLetter"/>
      <w:lvlText w:val="%5."/>
      <w:lvlJc w:val="left"/>
      <w:pPr>
        <w:ind w:left="3600" w:hanging="360"/>
      </w:pPr>
    </w:lvl>
    <w:lvl w:ilvl="5" w:tplc="B3BCC7CE">
      <w:start w:val="1"/>
      <w:numFmt w:val="lowerRoman"/>
      <w:lvlText w:val="%6."/>
      <w:lvlJc w:val="right"/>
      <w:pPr>
        <w:ind w:left="4320" w:hanging="180"/>
      </w:pPr>
    </w:lvl>
    <w:lvl w:ilvl="6" w:tplc="D6EEF586">
      <w:start w:val="1"/>
      <w:numFmt w:val="decimal"/>
      <w:lvlText w:val="%7."/>
      <w:lvlJc w:val="left"/>
      <w:pPr>
        <w:ind w:left="5040" w:hanging="360"/>
      </w:pPr>
    </w:lvl>
    <w:lvl w:ilvl="7" w:tplc="AD5AEAD8">
      <w:start w:val="1"/>
      <w:numFmt w:val="lowerLetter"/>
      <w:lvlText w:val="%8."/>
      <w:lvlJc w:val="left"/>
      <w:pPr>
        <w:ind w:left="5760" w:hanging="360"/>
      </w:pPr>
    </w:lvl>
    <w:lvl w:ilvl="8" w:tplc="0B229C9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63110D"/>
    <w:multiLevelType w:val="hybridMultilevel"/>
    <w:tmpl w:val="1CF092A8"/>
    <w:lvl w:ilvl="0" w:tplc="04090013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58D2C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263B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A0CB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3AE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7C7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320B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6866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16B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7A73B8"/>
    <w:multiLevelType w:val="hybridMultilevel"/>
    <w:tmpl w:val="F83A75B6"/>
    <w:lvl w:ilvl="0" w:tplc="5C2A35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A6964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B07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FA5B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0D20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A99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5C90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2C1F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E1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F1562E"/>
    <w:multiLevelType w:val="hybridMultilevel"/>
    <w:tmpl w:val="FA84229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DD5ACF"/>
    <w:multiLevelType w:val="hybridMultilevel"/>
    <w:tmpl w:val="53B23380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8909FC"/>
    <w:multiLevelType w:val="hybridMultilevel"/>
    <w:tmpl w:val="7D7EE006"/>
    <w:lvl w:ilvl="0" w:tplc="A66E4B76">
      <w:start w:val="1"/>
      <w:numFmt w:val="decimal"/>
      <w:lvlText w:val="%1."/>
      <w:lvlJc w:val="left"/>
      <w:pPr>
        <w:ind w:left="360" w:hanging="360"/>
      </w:pPr>
    </w:lvl>
    <w:lvl w:ilvl="1" w:tplc="41B65B6C" w:tentative="1">
      <w:start w:val="1"/>
      <w:numFmt w:val="decimal"/>
      <w:lvlText w:val="%2、"/>
      <w:lvlJc w:val="left"/>
      <w:pPr>
        <w:ind w:left="251" w:hanging="480"/>
      </w:pPr>
    </w:lvl>
    <w:lvl w:ilvl="2" w:tplc="91D2B0F0" w:tentative="1">
      <w:start w:val="1"/>
      <w:numFmt w:val="lowerRoman"/>
      <w:lvlText w:val="%3."/>
      <w:lvlJc w:val="right"/>
      <w:pPr>
        <w:ind w:left="731" w:hanging="480"/>
      </w:pPr>
    </w:lvl>
    <w:lvl w:ilvl="3" w:tplc="9C68CC9C" w:tentative="1">
      <w:start w:val="1"/>
      <w:numFmt w:val="decimal"/>
      <w:lvlText w:val="%4."/>
      <w:lvlJc w:val="left"/>
      <w:pPr>
        <w:ind w:left="1211" w:hanging="480"/>
      </w:pPr>
    </w:lvl>
    <w:lvl w:ilvl="4" w:tplc="32463008" w:tentative="1">
      <w:start w:val="1"/>
      <w:numFmt w:val="decimal"/>
      <w:lvlText w:val="%5、"/>
      <w:lvlJc w:val="left"/>
      <w:pPr>
        <w:ind w:left="1691" w:hanging="480"/>
      </w:pPr>
    </w:lvl>
    <w:lvl w:ilvl="5" w:tplc="1D280FA8" w:tentative="1">
      <w:start w:val="1"/>
      <w:numFmt w:val="lowerRoman"/>
      <w:lvlText w:val="%6."/>
      <w:lvlJc w:val="right"/>
      <w:pPr>
        <w:ind w:left="2171" w:hanging="480"/>
      </w:pPr>
    </w:lvl>
    <w:lvl w:ilvl="6" w:tplc="2592C96C" w:tentative="1">
      <w:start w:val="1"/>
      <w:numFmt w:val="decimal"/>
      <w:lvlText w:val="%7."/>
      <w:lvlJc w:val="left"/>
      <w:pPr>
        <w:ind w:left="2651" w:hanging="480"/>
      </w:pPr>
    </w:lvl>
    <w:lvl w:ilvl="7" w:tplc="BEA2E6A6" w:tentative="1">
      <w:start w:val="1"/>
      <w:numFmt w:val="decimal"/>
      <w:lvlText w:val="%8、"/>
      <w:lvlJc w:val="left"/>
      <w:pPr>
        <w:ind w:left="3131" w:hanging="480"/>
      </w:pPr>
    </w:lvl>
    <w:lvl w:ilvl="8" w:tplc="17EABC0C" w:tentative="1">
      <w:start w:val="1"/>
      <w:numFmt w:val="lowerRoman"/>
      <w:lvlText w:val="%9."/>
      <w:lvlJc w:val="right"/>
      <w:pPr>
        <w:ind w:left="3611" w:hanging="480"/>
      </w:pPr>
    </w:lvl>
  </w:abstractNum>
  <w:abstractNum w:abstractNumId="26" w15:restartNumberingAfterBreak="0">
    <w:nsid w:val="687E4F59"/>
    <w:multiLevelType w:val="hybridMultilevel"/>
    <w:tmpl w:val="26760616"/>
    <w:lvl w:ilvl="0" w:tplc="C0840182">
      <w:start w:val="1"/>
      <w:numFmt w:val="decimal"/>
      <w:lvlText w:val="(%1)"/>
      <w:lvlJc w:val="left"/>
      <w:pPr>
        <w:ind w:left="720" w:hanging="360"/>
      </w:pPr>
    </w:lvl>
    <w:lvl w:ilvl="1" w:tplc="1C02CD9E">
      <w:start w:val="1"/>
      <w:numFmt w:val="lowerLetter"/>
      <w:lvlText w:val="%2."/>
      <w:lvlJc w:val="left"/>
      <w:pPr>
        <w:ind w:left="1440" w:hanging="360"/>
      </w:pPr>
    </w:lvl>
    <w:lvl w:ilvl="2" w:tplc="B8BCB218">
      <w:start w:val="1"/>
      <w:numFmt w:val="lowerRoman"/>
      <w:lvlText w:val="%3."/>
      <w:lvlJc w:val="right"/>
      <w:pPr>
        <w:ind w:left="2160" w:hanging="180"/>
      </w:pPr>
    </w:lvl>
    <w:lvl w:ilvl="3" w:tplc="E2D82B80">
      <w:start w:val="1"/>
      <w:numFmt w:val="decimal"/>
      <w:lvlText w:val="%4."/>
      <w:lvlJc w:val="left"/>
      <w:pPr>
        <w:ind w:left="2880" w:hanging="360"/>
      </w:pPr>
    </w:lvl>
    <w:lvl w:ilvl="4" w:tplc="4282F2D6">
      <w:start w:val="1"/>
      <w:numFmt w:val="lowerLetter"/>
      <w:lvlText w:val="%5."/>
      <w:lvlJc w:val="left"/>
      <w:pPr>
        <w:ind w:left="3600" w:hanging="360"/>
      </w:pPr>
    </w:lvl>
    <w:lvl w:ilvl="5" w:tplc="94CCD722">
      <w:start w:val="1"/>
      <w:numFmt w:val="lowerRoman"/>
      <w:lvlText w:val="%6."/>
      <w:lvlJc w:val="right"/>
      <w:pPr>
        <w:ind w:left="4320" w:hanging="180"/>
      </w:pPr>
    </w:lvl>
    <w:lvl w:ilvl="6" w:tplc="C71E700E">
      <w:start w:val="1"/>
      <w:numFmt w:val="decimal"/>
      <w:lvlText w:val="%7."/>
      <w:lvlJc w:val="left"/>
      <w:pPr>
        <w:ind w:left="5040" w:hanging="360"/>
      </w:pPr>
    </w:lvl>
    <w:lvl w:ilvl="7" w:tplc="4C9C7960">
      <w:start w:val="1"/>
      <w:numFmt w:val="lowerLetter"/>
      <w:lvlText w:val="%8."/>
      <w:lvlJc w:val="left"/>
      <w:pPr>
        <w:ind w:left="5760" w:hanging="360"/>
      </w:pPr>
    </w:lvl>
    <w:lvl w:ilvl="8" w:tplc="DD721B30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02CBC4"/>
    <w:multiLevelType w:val="hybridMultilevel"/>
    <w:tmpl w:val="47FE6E3C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8550DA0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E54A01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A204C6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8F2445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27CD85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342B5F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F4D27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E8D63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623AC6"/>
    <w:multiLevelType w:val="hybridMultilevel"/>
    <w:tmpl w:val="7FD69D80"/>
    <w:lvl w:ilvl="0" w:tplc="CD7C9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2E3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C48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CD0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D49F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90F7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E221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0B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FC7D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03D935"/>
    <w:multiLevelType w:val="hybridMultilevel"/>
    <w:tmpl w:val="439C0BB6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518CE07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036DE1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FE478A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3CA66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7E7C01B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4602D9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51C495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2A5084C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4262B95"/>
    <w:multiLevelType w:val="hybridMultilevel"/>
    <w:tmpl w:val="5036B69A"/>
    <w:lvl w:ilvl="0" w:tplc="04090011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2C848D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0B4175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D2236D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5E225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D04C97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5E6B35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62A49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15C385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A5F5AE3"/>
    <w:multiLevelType w:val="hybridMultilevel"/>
    <w:tmpl w:val="96BC33B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31" w:hanging="360"/>
      </w:pPr>
    </w:lvl>
    <w:lvl w:ilvl="2" w:tplc="FFFFFFFF">
      <w:start w:val="1"/>
      <w:numFmt w:val="lowerRoman"/>
      <w:lvlText w:val="%3."/>
      <w:lvlJc w:val="right"/>
      <w:pPr>
        <w:ind w:left="1451" w:hanging="180"/>
      </w:pPr>
    </w:lvl>
    <w:lvl w:ilvl="3" w:tplc="FFFFFFFF">
      <w:start w:val="1"/>
      <w:numFmt w:val="decimal"/>
      <w:lvlText w:val="%4."/>
      <w:lvlJc w:val="left"/>
      <w:pPr>
        <w:ind w:left="2171" w:hanging="360"/>
      </w:pPr>
    </w:lvl>
    <w:lvl w:ilvl="4" w:tplc="FFFFFFFF">
      <w:start w:val="1"/>
      <w:numFmt w:val="lowerLetter"/>
      <w:lvlText w:val="%5."/>
      <w:lvlJc w:val="left"/>
      <w:pPr>
        <w:ind w:left="2891" w:hanging="360"/>
      </w:pPr>
    </w:lvl>
    <w:lvl w:ilvl="5" w:tplc="FFFFFFFF">
      <w:start w:val="1"/>
      <w:numFmt w:val="lowerRoman"/>
      <w:lvlText w:val="%6."/>
      <w:lvlJc w:val="right"/>
      <w:pPr>
        <w:ind w:left="3611" w:hanging="180"/>
      </w:pPr>
    </w:lvl>
    <w:lvl w:ilvl="6" w:tplc="FFFFFFFF">
      <w:start w:val="1"/>
      <w:numFmt w:val="decimal"/>
      <w:lvlText w:val="%7."/>
      <w:lvlJc w:val="left"/>
      <w:pPr>
        <w:ind w:left="4331" w:hanging="360"/>
      </w:pPr>
    </w:lvl>
    <w:lvl w:ilvl="7" w:tplc="FFFFFFFF">
      <w:start w:val="1"/>
      <w:numFmt w:val="lowerLetter"/>
      <w:lvlText w:val="%8."/>
      <w:lvlJc w:val="left"/>
      <w:pPr>
        <w:ind w:left="5051" w:hanging="360"/>
      </w:pPr>
    </w:lvl>
    <w:lvl w:ilvl="8" w:tplc="FFFFFFFF">
      <w:start w:val="1"/>
      <w:numFmt w:val="lowerRoman"/>
      <w:lvlText w:val="%9."/>
      <w:lvlJc w:val="right"/>
      <w:pPr>
        <w:ind w:left="5771" w:hanging="180"/>
      </w:pPr>
    </w:lvl>
  </w:abstractNum>
  <w:abstractNum w:abstractNumId="32" w15:restartNumberingAfterBreak="0">
    <w:nsid w:val="7C704168"/>
    <w:multiLevelType w:val="hybridMultilevel"/>
    <w:tmpl w:val="4C92DB5E"/>
    <w:lvl w:ilvl="0" w:tplc="296EB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0C20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1E5F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169A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9CAB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BA3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D876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328E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3B609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5345598">
    <w:abstractNumId w:val="5"/>
  </w:num>
  <w:num w:numId="2" w16cid:durableId="867528807">
    <w:abstractNumId w:val="10"/>
  </w:num>
  <w:num w:numId="3" w16cid:durableId="183402370">
    <w:abstractNumId w:val="27"/>
  </w:num>
  <w:num w:numId="4" w16cid:durableId="2070228222">
    <w:abstractNumId w:val="21"/>
  </w:num>
  <w:num w:numId="5" w16cid:durableId="1095512980">
    <w:abstractNumId w:val="22"/>
  </w:num>
  <w:num w:numId="6" w16cid:durableId="1305626842">
    <w:abstractNumId w:val="14"/>
  </w:num>
  <w:num w:numId="7" w16cid:durableId="23361019">
    <w:abstractNumId w:val="32"/>
  </w:num>
  <w:num w:numId="8" w16cid:durableId="2042626986">
    <w:abstractNumId w:val="28"/>
  </w:num>
  <w:num w:numId="9" w16cid:durableId="1691181279">
    <w:abstractNumId w:val="8"/>
  </w:num>
  <w:num w:numId="10" w16cid:durableId="1155805258">
    <w:abstractNumId w:val="26"/>
  </w:num>
  <w:num w:numId="11" w16cid:durableId="81686221">
    <w:abstractNumId w:val="20"/>
  </w:num>
  <w:num w:numId="12" w16cid:durableId="1662002764">
    <w:abstractNumId w:val="15"/>
  </w:num>
  <w:num w:numId="13" w16cid:durableId="410934566">
    <w:abstractNumId w:val="13"/>
  </w:num>
  <w:num w:numId="14" w16cid:durableId="1975865719">
    <w:abstractNumId w:val="24"/>
  </w:num>
  <w:num w:numId="15" w16cid:durableId="1705010729">
    <w:abstractNumId w:val="23"/>
  </w:num>
  <w:num w:numId="16" w16cid:durableId="1030836061">
    <w:abstractNumId w:val="4"/>
  </w:num>
  <w:num w:numId="17" w16cid:durableId="1945113182">
    <w:abstractNumId w:val="1"/>
  </w:num>
  <w:num w:numId="18" w16cid:durableId="805243435">
    <w:abstractNumId w:val="18"/>
  </w:num>
  <w:num w:numId="19" w16cid:durableId="1622420515">
    <w:abstractNumId w:val="25"/>
  </w:num>
  <w:num w:numId="20" w16cid:durableId="367460500">
    <w:abstractNumId w:val="3"/>
  </w:num>
  <w:num w:numId="21" w16cid:durableId="2048069202">
    <w:abstractNumId w:val="7"/>
  </w:num>
  <w:num w:numId="22" w16cid:durableId="641347104">
    <w:abstractNumId w:val="16"/>
  </w:num>
  <w:num w:numId="23" w16cid:durableId="285939892">
    <w:abstractNumId w:val="31"/>
  </w:num>
  <w:num w:numId="24" w16cid:durableId="119997330">
    <w:abstractNumId w:val="6"/>
  </w:num>
  <w:num w:numId="25" w16cid:durableId="489715059">
    <w:abstractNumId w:val="17"/>
  </w:num>
  <w:num w:numId="26" w16cid:durableId="1001548165">
    <w:abstractNumId w:val="2"/>
  </w:num>
  <w:num w:numId="27" w16cid:durableId="903032560">
    <w:abstractNumId w:val="12"/>
  </w:num>
  <w:num w:numId="28" w16cid:durableId="1568297701">
    <w:abstractNumId w:val="29"/>
  </w:num>
  <w:num w:numId="29" w16cid:durableId="1072969210">
    <w:abstractNumId w:val="30"/>
  </w:num>
  <w:num w:numId="30" w16cid:durableId="486435651">
    <w:abstractNumId w:val="19"/>
  </w:num>
  <w:num w:numId="31" w16cid:durableId="730233971">
    <w:abstractNumId w:val="11"/>
  </w:num>
  <w:num w:numId="32" w16cid:durableId="4865767">
    <w:abstractNumId w:val="9"/>
  </w:num>
  <w:num w:numId="33" w16cid:durableId="16125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C87"/>
    <w:rsid w:val="00002E74"/>
    <w:rsid w:val="0000776A"/>
    <w:rsid w:val="00015AB1"/>
    <w:rsid w:val="0002126A"/>
    <w:rsid w:val="000260ED"/>
    <w:rsid w:val="000316DC"/>
    <w:rsid w:val="00047556"/>
    <w:rsid w:val="00055F52"/>
    <w:rsid w:val="00062741"/>
    <w:rsid w:val="000655CF"/>
    <w:rsid w:val="00074609"/>
    <w:rsid w:val="00083AF5"/>
    <w:rsid w:val="00096832"/>
    <w:rsid w:val="00097DFB"/>
    <w:rsid w:val="000A08F2"/>
    <w:rsid w:val="000A0F85"/>
    <w:rsid w:val="000A79D0"/>
    <w:rsid w:val="000C00C2"/>
    <w:rsid w:val="000C4128"/>
    <w:rsid w:val="000C559F"/>
    <w:rsid w:val="000D07CC"/>
    <w:rsid w:val="000D5F44"/>
    <w:rsid w:val="000E2A7A"/>
    <w:rsid w:val="001035B4"/>
    <w:rsid w:val="00111A33"/>
    <w:rsid w:val="00120D23"/>
    <w:rsid w:val="00120DA3"/>
    <w:rsid w:val="00131CB7"/>
    <w:rsid w:val="00132C19"/>
    <w:rsid w:val="0015493F"/>
    <w:rsid w:val="001626CD"/>
    <w:rsid w:val="00171D63"/>
    <w:rsid w:val="001A4562"/>
    <w:rsid w:val="001C200B"/>
    <w:rsid w:val="001C3FF3"/>
    <w:rsid w:val="001C6521"/>
    <w:rsid w:val="001C6FE8"/>
    <w:rsid w:val="001D6204"/>
    <w:rsid w:val="001D73A6"/>
    <w:rsid w:val="001E2771"/>
    <w:rsid w:val="001F1472"/>
    <w:rsid w:val="00205F52"/>
    <w:rsid w:val="002063DA"/>
    <w:rsid w:val="0021436F"/>
    <w:rsid w:val="00217CED"/>
    <w:rsid w:val="00220D14"/>
    <w:rsid w:val="002252C1"/>
    <w:rsid w:val="00225562"/>
    <w:rsid w:val="00256E2A"/>
    <w:rsid w:val="002618C4"/>
    <w:rsid w:val="00276458"/>
    <w:rsid w:val="00296836"/>
    <w:rsid w:val="00296CBA"/>
    <w:rsid w:val="002A0D1E"/>
    <w:rsid w:val="002A458E"/>
    <w:rsid w:val="002C7426"/>
    <w:rsid w:val="002D3D81"/>
    <w:rsid w:val="00305E22"/>
    <w:rsid w:val="00322386"/>
    <w:rsid w:val="00322B6E"/>
    <w:rsid w:val="00323FCE"/>
    <w:rsid w:val="00336B4F"/>
    <w:rsid w:val="00352C2E"/>
    <w:rsid w:val="0035766A"/>
    <w:rsid w:val="0037543A"/>
    <w:rsid w:val="003772E7"/>
    <w:rsid w:val="00385025"/>
    <w:rsid w:val="003C0714"/>
    <w:rsid w:val="003C3BB3"/>
    <w:rsid w:val="003D1019"/>
    <w:rsid w:val="003D38B2"/>
    <w:rsid w:val="003D3EDC"/>
    <w:rsid w:val="003E1EE8"/>
    <w:rsid w:val="003E6E48"/>
    <w:rsid w:val="003F5E45"/>
    <w:rsid w:val="00404258"/>
    <w:rsid w:val="00412C70"/>
    <w:rsid w:val="00433E3B"/>
    <w:rsid w:val="00436809"/>
    <w:rsid w:val="0045195F"/>
    <w:rsid w:val="004679D2"/>
    <w:rsid w:val="004703BB"/>
    <w:rsid w:val="00481BEA"/>
    <w:rsid w:val="004950F3"/>
    <w:rsid w:val="004A67C9"/>
    <w:rsid w:val="004C086C"/>
    <w:rsid w:val="004C360E"/>
    <w:rsid w:val="004C7CBB"/>
    <w:rsid w:val="004D281A"/>
    <w:rsid w:val="004D2AF8"/>
    <w:rsid w:val="004E5F02"/>
    <w:rsid w:val="004E6CC4"/>
    <w:rsid w:val="004F2B36"/>
    <w:rsid w:val="004F4A74"/>
    <w:rsid w:val="00506EC8"/>
    <w:rsid w:val="00517160"/>
    <w:rsid w:val="00525822"/>
    <w:rsid w:val="00530553"/>
    <w:rsid w:val="00531A77"/>
    <w:rsid w:val="00552902"/>
    <w:rsid w:val="00553653"/>
    <w:rsid w:val="00557AD4"/>
    <w:rsid w:val="005764D8"/>
    <w:rsid w:val="0058310E"/>
    <w:rsid w:val="005865E5"/>
    <w:rsid w:val="005B1D07"/>
    <w:rsid w:val="005B444E"/>
    <w:rsid w:val="005B75A6"/>
    <w:rsid w:val="005D530E"/>
    <w:rsid w:val="005D72D6"/>
    <w:rsid w:val="005F77F2"/>
    <w:rsid w:val="005F7AF6"/>
    <w:rsid w:val="006054D8"/>
    <w:rsid w:val="00615522"/>
    <w:rsid w:val="00630E25"/>
    <w:rsid w:val="0063271A"/>
    <w:rsid w:val="006424C2"/>
    <w:rsid w:val="006524C4"/>
    <w:rsid w:val="00656452"/>
    <w:rsid w:val="006573E7"/>
    <w:rsid w:val="006644A4"/>
    <w:rsid w:val="00671995"/>
    <w:rsid w:val="006827A7"/>
    <w:rsid w:val="006867E2"/>
    <w:rsid w:val="00692A19"/>
    <w:rsid w:val="0069576F"/>
    <w:rsid w:val="006C0445"/>
    <w:rsid w:val="006D0BC8"/>
    <w:rsid w:val="006D4200"/>
    <w:rsid w:val="006D56E3"/>
    <w:rsid w:val="006D75C3"/>
    <w:rsid w:val="006E4034"/>
    <w:rsid w:val="006E7276"/>
    <w:rsid w:val="006F163B"/>
    <w:rsid w:val="00704274"/>
    <w:rsid w:val="0071236A"/>
    <w:rsid w:val="00732916"/>
    <w:rsid w:val="0073366C"/>
    <w:rsid w:val="00743233"/>
    <w:rsid w:val="0075170C"/>
    <w:rsid w:val="00770012"/>
    <w:rsid w:val="00772C4E"/>
    <w:rsid w:val="007867AD"/>
    <w:rsid w:val="0079241B"/>
    <w:rsid w:val="00793670"/>
    <w:rsid w:val="00795ACC"/>
    <w:rsid w:val="00797E49"/>
    <w:rsid w:val="007A4A89"/>
    <w:rsid w:val="007A52D1"/>
    <w:rsid w:val="007B5EA8"/>
    <w:rsid w:val="007D4A08"/>
    <w:rsid w:val="007D5E59"/>
    <w:rsid w:val="007E7605"/>
    <w:rsid w:val="00805ACC"/>
    <w:rsid w:val="00806609"/>
    <w:rsid w:val="00820483"/>
    <w:rsid w:val="00842AAA"/>
    <w:rsid w:val="00846437"/>
    <w:rsid w:val="00852D45"/>
    <w:rsid w:val="008561C6"/>
    <w:rsid w:val="0085712F"/>
    <w:rsid w:val="00860049"/>
    <w:rsid w:val="00897001"/>
    <w:rsid w:val="008A5185"/>
    <w:rsid w:val="008B0029"/>
    <w:rsid w:val="008B19BB"/>
    <w:rsid w:val="008C16CD"/>
    <w:rsid w:val="008C2D0F"/>
    <w:rsid w:val="008D351B"/>
    <w:rsid w:val="008D70BB"/>
    <w:rsid w:val="00901F83"/>
    <w:rsid w:val="009050D7"/>
    <w:rsid w:val="00923B7D"/>
    <w:rsid w:val="00925413"/>
    <w:rsid w:val="00931BF0"/>
    <w:rsid w:val="009335D5"/>
    <w:rsid w:val="009445F9"/>
    <w:rsid w:val="00947FFE"/>
    <w:rsid w:val="00960EB3"/>
    <w:rsid w:val="009614EF"/>
    <w:rsid w:val="00965ED2"/>
    <w:rsid w:val="00971A83"/>
    <w:rsid w:val="00971BBB"/>
    <w:rsid w:val="0097596E"/>
    <w:rsid w:val="009801E0"/>
    <w:rsid w:val="00980E4D"/>
    <w:rsid w:val="0098221A"/>
    <w:rsid w:val="00984819"/>
    <w:rsid w:val="00995761"/>
    <w:rsid w:val="009A45B8"/>
    <w:rsid w:val="009A67EC"/>
    <w:rsid w:val="009A7562"/>
    <w:rsid w:val="009F18AC"/>
    <w:rsid w:val="00A21937"/>
    <w:rsid w:val="00A308AA"/>
    <w:rsid w:val="00A31811"/>
    <w:rsid w:val="00A368E2"/>
    <w:rsid w:val="00A4549F"/>
    <w:rsid w:val="00A5674D"/>
    <w:rsid w:val="00A56A1C"/>
    <w:rsid w:val="00A576FF"/>
    <w:rsid w:val="00A601EE"/>
    <w:rsid w:val="00A738C8"/>
    <w:rsid w:val="00A975B9"/>
    <w:rsid w:val="00AA3F2B"/>
    <w:rsid w:val="00AD484A"/>
    <w:rsid w:val="00AE1707"/>
    <w:rsid w:val="00AE2019"/>
    <w:rsid w:val="00B003EC"/>
    <w:rsid w:val="00B05AED"/>
    <w:rsid w:val="00B06E33"/>
    <w:rsid w:val="00B07302"/>
    <w:rsid w:val="00B13D29"/>
    <w:rsid w:val="00B148A9"/>
    <w:rsid w:val="00B2051B"/>
    <w:rsid w:val="00B31358"/>
    <w:rsid w:val="00B37E8D"/>
    <w:rsid w:val="00B422AE"/>
    <w:rsid w:val="00B43BDB"/>
    <w:rsid w:val="00B47AF6"/>
    <w:rsid w:val="00B55C32"/>
    <w:rsid w:val="00B728E6"/>
    <w:rsid w:val="00B900BD"/>
    <w:rsid w:val="00B92A06"/>
    <w:rsid w:val="00BA0A15"/>
    <w:rsid w:val="00BA7D4C"/>
    <w:rsid w:val="00BB2606"/>
    <w:rsid w:val="00BC1DE3"/>
    <w:rsid w:val="00BC5028"/>
    <w:rsid w:val="00BC7DA1"/>
    <w:rsid w:val="00BE3C07"/>
    <w:rsid w:val="00BF3A72"/>
    <w:rsid w:val="00BF561D"/>
    <w:rsid w:val="00BF5C1C"/>
    <w:rsid w:val="00C06E29"/>
    <w:rsid w:val="00C20127"/>
    <w:rsid w:val="00C31F53"/>
    <w:rsid w:val="00C36E56"/>
    <w:rsid w:val="00C408C6"/>
    <w:rsid w:val="00C65FE6"/>
    <w:rsid w:val="00C777A9"/>
    <w:rsid w:val="00C82CB3"/>
    <w:rsid w:val="00C941C9"/>
    <w:rsid w:val="00CA4087"/>
    <w:rsid w:val="00CA6B53"/>
    <w:rsid w:val="00CB5BF2"/>
    <w:rsid w:val="00CB796D"/>
    <w:rsid w:val="00CC0E84"/>
    <w:rsid w:val="00CD5AAC"/>
    <w:rsid w:val="00D0081A"/>
    <w:rsid w:val="00D16B82"/>
    <w:rsid w:val="00D30829"/>
    <w:rsid w:val="00D440FA"/>
    <w:rsid w:val="00D44FFA"/>
    <w:rsid w:val="00D45651"/>
    <w:rsid w:val="00D93947"/>
    <w:rsid w:val="00DA7413"/>
    <w:rsid w:val="00DB4C62"/>
    <w:rsid w:val="00DC062E"/>
    <w:rsid w:val="00DD16D5"/>
    <w:rsid w:val="00DE1384"/>
    <w:rsid w:val="00DE76E0"/>
    <w:rsid w:val="00E014DF"/>
    <w:rsid w:val="00E06A02"/>
    <w:rsid w:val="00E1093C"/>
    <w:rsid w:val="00E2119F"/>
    <w:rsid w:val="00E223B7"/>
    <w:rsid w:val="00E25B30"/>
    <w:rsid w:val="00E30E22"/>
    <w:rsid w:val="00E417AA"/>
    <w:rsid w:val="00E50613"/>
    <w:rsid w:val="00E57364"/>
    <w:rsid w:val="00E60A21"/>
    <w:rsid w:val="00E97A63"/>
    <w:rsid w:val="00EA1D7A"/>
    <w:rsid w:val="00EA275F"/>
    <w:rsid w:val="00EA3570"/>
    <w:rsid w:val="00EB0FDD"/>
    <w:rsid w:val="00EB4E58"/>
    <w:rsid w:val="00EC169D"/>
    <w:rsid w:val="00EC47ED"/>
    <w:rsid w:val="00ED5BF9"/>
    <w:rsid w:val="00ED7EBC"/>
    <w:rsid w:val="00EE37A5"/>
    <w:rsid w:val="00EF1981"/>
    <w:rsid w:val="00F00AF2"/>
    <w:rsid w:val="00F00C87"/>
    <w:rsid w:val="00F02E61"/>
    <w:rsid w:val="00F10487"/>
    <w:rsid w:val="00F11523"/>
    <w:rsid w:val="00F1761D"/>
    <w:rsid w:val="00F17E5E"/>
    <w:rsid w:val="00F420F8"/>
    <w:rsid w:val="00F52268"/>
    <w:rsid w:val="00F54A0A"/>
    <w:rsid w:val="00F7491D"/>
    <w:rsid w:val="00F763BA"/>
    <w:rsid w:val="00F76856"/>
    <w:rsid w:val="00F85ECC"/>
    <w:rsid w:val="00F9631D"/>
    <w:rsid w:val="00FB135C"/>
    <w:rsid w:val="00FB5285"/>
    <w:rsid w:val="00FB6890"/>
    <w:rsid w:val="00FC516F"/>
    <w:rsid w:val="00FD2272"/>
    <w:rsid w:val="00FE56E7"/>
    <w:rsid w:val="00FE6C82"/>
    <w:rsid w:val="00FE74CE"/>
    <w:rsid w:val="00FF55C0"/>
    <w:rsid w:val="00FF6C88"/>
    <w:rsid w:val="04DF8387"/>
    <w:rsid w:val="06E9A8B7"/>
    <w:rsid w:val="087A58BC"/>
    <w:rsid w:val="0ACD1D07"/>
    <w:rsid w:val="0C28BBAA"/>
    <w:rsid w:val="0F7ACF81"/>
    <w:rsid w:val="1036F316"/>
    <w:rsid w:val="11E93F4B"/>
    <w:rsid w:val="13D755A7"/>
    <w:rsid w:val="1563CE11"/>
    <w:rsid w:val="1592B663"/>
    <w:rsid w:val="16448107"/>
    <w:rsid w:val="1763632C"/>
    <w:rsid w:val="18A6F1EC"/>
    <w:rsid w:val="18D63FC9"/>
    <w:rsid w:val="190772BC"/>
    <w:rsid w:val="1A2E84F2"/>
    <w:rsid w:val="1B2275D3"/>
    <w:rsid w:val="1B640ECE"/>
    <w:rsid w:val="1DEAA859"/>
    <w:rsid w:val="1FA9AE90"/>
    <w:rsid w:val="1FDA3DFD"/>
    <w:rsid w:val="22817F30"/>
    <w:rsid w:val="2391EC8F"/>
    <w:rsid w:val="23F9D4EF"/>
    <w:rsid w:val="2554636B"/>
    <w:rsid w:val="2634312D"/>
    <w:rsid w:val="27F585DA"/>
    <w:rsid w:val="28490366"/>
    <w:rsid w:val="28E27FED"/>
    <w:rsid w:val="2F1AFBA4"/>
    <w:rsid w:val="2F5CDB2F"/>
    <w:rsid w:val="2FC2791A"/>
    <w:rsid w:val="315E1E74"/>
    <w:rsid w:val="33CD0265"/>
    <w:rsid w:val="342A326E"/>
    <w:rsid w:val="3664E360"/>
    <w:rsid w:val="36D993F7"/>
    <w:rsid w:val="36E80291"/>
    <w:rsid w:val="3D2621AA"/>
    <w:rsid w:val="3DF208E5"/>
    <w:rsid w:val="3E08499E"/>
    <w:rsid w:val="3F07CC72"/>
    <w:rsid w:val="4072A8CC"/>
    <w:rsid w:val="4325F81B"/>
    <w:rsid w:val="44760992"/>
    <w:rsid w:val="4644CD9A"/>
    <w:rsid w:val="47F3CBE9"/>
    <w:rsid w:val="48511AD5"/>
    <w:rsid w:val="48B0E33F"/>
    <w:rsid w:val="4CC560D4"/>
    <w:rsid w:val="4DDBC295"/>
    <w:rsid w:val="5155A6F5"/>
    <w:rsid w:val="55C885CD"/>
    <w:rsid w:val="5663A6DC"/>
    <w:rsid w:val="575A1B7C"/>
    <w:rsid w:val="57AB7DAA"/>
    <w:rsid w:val="5977D410"/>
    <w:rsid w:val="5A22C6AD"/>
    <w:rsid w:val="5A6C624D"/>
    <w:rsid w:val="5B81B847"/>
    <w:rsid w:val="5CA68160"/>
    <w:rsid w:val="5D3289CA"/>
    <w:rsid w:val="5F7285DE"/>
    <w:rsid w:val="631901E9"/>
    <w:rsid w:val="66140A04"/>
    <w:rsid w:val="661872C2"/>
    <w:rsid w:val="671738F3"/>
    <w:rsid w:val="674EFF2E"/>
    <w:rsid w:val="683B08DB"/>
    <w:rsid w:val="695926ED"/>
    <w:rsid w:val="698D3322"/>
    <w:rsid w:val="69A10288"/>
    <w:rsid w:val="6A059532"/>
    <w:rsid w:val="6BDF5D0B"/>
    <w:rsid w:val="6C7B9719"/>
    <w:rsid w:val="70D57030"/>
    <w:rsid w:val="723378CB"/>
    <w:rsid w:val="749A5BFB"/>
    <w:rsid w:val="7659C018"/>
    <w:rsid w:val="776F319A"/>
    <w:rsid w:val="77D3697D"/>
    <w:rsid w:val="77E10C0F"/>
    <w:rsid w:val="79C9254C"/>
    <w:rsid w:val="7A75D9B5"/>
    <w:rsid w:val="7BF301C0"/>
    <w:rsid w:val="7C53B9DB"/>
    <w:rsid w:val="7F44D8DE"/>
    <w:rsid w:val="7F838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8804D"/>
  <w15:chartTrackingRefBased/>
  <w15:docId w15:val="{271D139B-1268-4138-9128-A8616C63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00C8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00C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00C8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00C8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00C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00C8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00C8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00C8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00C8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F00C8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F00C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F00C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F00C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F00C8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F00C8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F00C8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00C8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F0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00C8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F00C8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00C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F00C8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00C8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00C8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00C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F00C8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00C8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3E1EE8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3E1E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3E1EE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lishine shao</dc:creator>
  <cp:keywords/>
  <dc:description/>
  <cp:lastModifiedBy>lishine shao</cp:lastModifiedBy>
  <cp:revision>103</cp:revision>
  <cp:lastPrinted>2025-04-04T11:45:00Z</cp:lastPrinted>
  <dcterms:created xsi:type="dcterms:W3CDTF">2025-04-12T02:27:00Z</dcterms:created>
  <dcterms:modified xsi:type="dcterms:W3CDTF">2025-04-13T13:58:00Z</dcterms:modified>
</cp:coreProperties>
</file>